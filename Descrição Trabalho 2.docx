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89" w:rsidRDefault="00CA414E" w:rsidP="00532689">
      <w:pPr>
        <w:pStyle w:val="Ttulo"/>
        <w:jc w:val="both"/>
        <w:rPr>
          <w:lang w:val="pt-BR"/>
        </w:rPr>
      </w:pPr>
      <w:r>
        <w:rPr>
          <w:lang w:val="pt-BR"/>
        </w:rPr>
        <w:t>Multiplicação Através de Somas – Modelo PC-PO</w:t>
      </w:r>
    </w:p>
    <w:p w:rsidR="00370E99" w:rsidRPr="00370E99" w:rsidRDefault="00370E99" w:rsidP="00370E99">
      <w:pPr>
        <w:rPr>
          <w:lang w:val="pt-BR"/>
        </w:rPr>
      </w:pPr>
      <w:r>
        <w:rPr>
          <w:lang w:val="pt-BR"/>
        </w:rPr>
        <w:t xml:space="preserve">Alunos: Anderson </w:t>
      </w:r>
      <w:proofErr w:type="spellStart"/>
      <w:r>
        <w:rPr>
          <w:lang w:val="pt-BR"/>
        </w:rPr>
        <w:t>Bottega</w:t>
      </w:r>
      <w:proofErr w:type="spellEnd"/>
      <w:r>
        <w:rPr>
          <w:lang w:val="pt-BR"/>
        </w:rPr>
        <w:t xml:space="preserve"> da Silva, Juliano Felipe Prass da Silva, </w:t>
      </w:r>
      <w:proofErr w:type="spellStart"/>
      <w:r>
        <w:rPr>
          <w:lang w:val="pt-BR"/>
        </w:rPr>
        <w:t>Maycon</w:t>
      </w:r>
      <w:proofErr w:type="spellEnd"/>
      <w:r>
        <w:rPr>
          <w:lang w:val="pt-BR"/>
        </w:rPr>
        <w:t xml:space="preserve"> de Queiroz Oliveira.</w:t>
      </w:r>
    </w:p>
    <w:p w:rsidR="00934465" w:rsidRPr="00DD47C7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Introdução</w:t>
      </w:r>
    </w:p>
    <w:p w:rsidR="00934465" w:rsidRDefault="00CA414E" w:rsidP="00A66815">
      <w:pPr>
        <w:ind w:firstLine="432"/>
        <w:jc w:val="both"/>
        <w:rPr>
          <w:lang w:val="pt-BR"/>
        </w:rPr>
      </w:pPr>
      <w:r>
        <w:rPr>
          <w:lang w:val="pt-BR"/>
        </w:rPr>
        <w:t>Este traba</w:t>
      </w:r>
      <w:r w:rsidR="001E4970">
        <w:rPr>
          <w:lang w:val="pt-BR"/>
        </w:rPr>
        <w:t>lho teve</w:t>
      </w:r>
      <w:r>
        <w:rPr>
          <w:lang w:val="pt-BR"/>
        </w:rPr>
        <w:t xml:space="preserve"> como objetivo</w:t>
      </w:r>
      <w:r w:rsidR="00277A86">
        <w:rPr>
          <w:lang w:val="pt-BR"/>
        </w:rPr>
        <w:t xml:space="preserve"> desenvolver </w:t>
      </w:r>
      <w:r>
        <w:rPr>
          <w:lang w:val="pt-BR"/>
        </w:rPr>
        <w:t>um multiplicador através de somas com o modelo PC-PO (Parte Controle – Parte Operativa)</w:t>
      </w:r>
      <w:r w:rsidR="00B43167">
        <w:rPr>
          <w:lang w:val="pt-BR"/>
        </w:rPr>
        <w:t>.</w:t>
      </w:r>
      <w:r w:rsidR="001E4970">
        <w:rPr>
          <w:lang w:val="pt-BR"/>
        </w:rPr>
        <w:t xml:space="preserve"> O multiplicador implementado é de 8 bits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>utilizando somadores de 16 bits</w:t>
      </w:r>
      <w:r w:rsidR="00E444A7">
        <w:rPr>
          <w:lang w:val="pt-BR"/>
        </w:rPr>
        <w:t xml:space="preserve"> com os números em complemento de dois</w:t>
      </w:r>
      <w:r w:rsidR="00B70CAD">
        <w:rPr>
          <w:lang w:val="pt-BR"/>
        </w:rPr>
        <w:t xml:space="preserve">.  Os somadores de 16 bits são </w:t>
      </w:r>
      <w:proofErr w:type="spellStart"/>
      <w:r w:rsidR="00A66815">
        <w:rPr>
          <w:lang w:val="pt-BR"/>
        </w:rPr>
        <w:t>C</w:t>
      </w:r>
      <w:r w:rsidR="00B70CAD">
        <w:rPr>
          <w:lang w:val="pt-BR"/>
        </w:rPr>
        <w:t>S</w:t>
      </w:r>
      <w:r w:rsidR="00A66815">
        <w:rPr>
          <w:lang w:val="pt-BR"/>
        </w:rPr>
        <w:t>As</w:t>
      </w:r>
      <w:proofErr w:type="spellEnd"/>
      <w:r w:rsidR="00B70CAD">
        <w:rPr>
          <w:lang w:val="pt-BR"/>
        </w:rPr>
        <w:t xml:space="preserve"> (</w:t>
      </w:r>
      <w:proofErr w:type="spellStart"/>
      <w:r w:rsidR="00B70CAD">
        <w:rPr>
          <w:lang w:val="pt-BR"/>
        </w:rPr>
        <w:t>Carry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Select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Adders</w:t>
      </w:r>
      <w:proofErr w:type="spellEnd"/>
      <w:r w:rsidR="00B70CAD">
        <w:rPr>
          <w:lang w:val="pt-BR"/>
        </w:rPr>
        <w:t>)</w:t>
      </w:r>
      <w:r w:rsidR="00A66815">
        <w:rPr>
          <w:lang w:val="pt-BR"/>
        </w:rPr>
        <w:t xml:space="preserve"> </w:t>
      </w:r>
      <w:r w:rsidR="00B70CAD">
        <w:rPr>
          <w:lang w:val="pt-BR"/>
        </w:rPr>
        <w:t xml:space="preserve">que utilizam somadores </w:t>
      </w:r>
      <w:proofErr w:type="spellStart"/>
      <w:r w:rsidR="00B70CAD">
        <w:rPr>
          <w:lang w:val="pt-BR"/>
        </w:rPr>
        <w:t>CSAs</w:t>
      </w:r>
      <w:proofErr w:type="spellEnd"/>
      <w:r w:rsidR="00B70CAD">
        <w:rPr>
          <w:lang w:val="pt-BR"/>
        </w:rPr>
        <w:t xml:space="preserve"> de 8 bits internamente, que, por sua vez, utilizam somadores </w:t>
      </w:r>
      <w:proofErr w:type="spellStart"/>
      <w:r w:rsidR="00B70CAD">
        <w:rPr>
          <w:lang w:val="pt-BR"/>
        </w:rPr>
        <w:t>CLAs</w:t>
      </w:r>
      <w:proofErr w:type="spellEnd"/>
      <w:r w:rsidR="00B70CAD">
        <w:rPr>
          <w:lang w:val="pt-BR"/>
        </w:rPr>
        <w:t xml:space="preserve"> (</w:t>
      </w:r>
      <w:proofErr w:type="spellStart"/>
      <w:r w:rsidR="00B70CAD">
        <w:rPr>
          <w:lang w:val="pt-BR"/>
        </w:rPr>
        <w:t>Carry</w:t>
      </w:r>
      <w:proofErr w:type="spellEnd"/>
      <w:r w:rsidR="00B70CAD">
        <w:rPr>
          <w:lang w:val="pt-BR"/>
        </w:rPr>
        <w:t xml:space="preserve"> Look-</w:t>
      </w:r>
      <w:proofErr w:type="spellStart"/>
      <w:r w:rsidR="00B70CAD">
        <w:rPr>
          <w:lang w:val="pt-BR"/>
        </w:rPr>
        <w:t>Ahead</w:t>
      </w:r>
      <w:proofErr w:type="spellEnd"/>
      <w:r w:rsidR="00B70CAD">
        <w:rPr>
          <w:lang w:val="pt-BR"/>
        </w:rPr>
        <w:t xml:space="preserve"> </w:t>
      </w:r>
      <w:proofErr w:type="spellStart"/>
      <w:r w:rsidR="00B70CAD">
        <w:rPr>
          <w:lang w:val="pt-BR"/>
        </w:rPr>
        <w:t>Adders</w:t>
      </w:r>
      <w:proofErr w:type="spellEnd"/>
      <w:r w:rsidR="00B70CAD">
        <w:rPr>
          <w:lang w:val="pt-BR"/>
        </w:rPr>
        <w:t xml:space="preserve">) </w:t>
      </w:r>
      <w:r w:rsidR="00A66815">
        <w:rPr>
          <w:lang w:val="pt-BR"/>
        </w:rPr>
        <w:t>de 4 bits</w:t>
      </w:r>
      <w:r w:rsidR="00B70CAD">
        <w:rPr>
          <w:lang w:val="pt-BR"/>
        </w:rPr>
        <w:t>.</w:t>
      </w:r>
    </w:p>
    <w:p w:rsidR="00277A86" w:rsidRDefault="00D11BBA" w:rsidP="00A368BF">
      <w:pPr>
        <w:pStyle w:val="Ttulo2"/>
        <w:jc w:val="both"/>
        <w:rPr>
          <w:lang w:val="pt-BR"/>
        </w:rPr>
      </w:pPr>
      <w:r>
        <w:rPr>
          <w:lang w:val="pt-BR"/>
        </w:rPr>
        <w:t>Modelo PC-PO (Parte Controle – Parte Operativa)</w:t>
      </w:r>
    </w:p>
    <w:p w:rsidR="00277A86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 xml:space="preserve">A divisão de um sistema digital pode ser descrita em duas partes </w:t>
      </w:r>
      <w:r w:rsidR="00037965">
        <w:rPr>
          <w:lang w:val="pt-BR"/>
        </w:rPr>
        <w:t xml:space="preserve">e são </w:t>
      </w:r>
      <w:r>
        <w:rPr>
          <w:lang w:val="pt-BR"/>
        </w:rPr>
        <w:t>a cooperação entre dois blocos:</w:t>
      </w:r>
    </w:p>
    <w:p w:rsidR="00C865DC" w:rsidRDefault="00C865DC" w:rsidP="00C865DC">
      <w:pPr>
        <w:ind w:firstLine="432"/>
        <w:jc w:val="both"/>
        <w:rPr>
          <w:lang w:val="pt-BR"/>
        </w:rPr>
      </w:pPr>
      <w:r>
        <w:rPr>
          <w:lang w:val="pt-BR"/>
        </w:rPr>
        <w:t xml:space="preserve">Parte Operativa: </w:t>
      </w:r>
      <w:r w:rsidR="00037965">
        <w:rPr>
          <w:lang w:val="pt-BR"/>
        </w:rPr>
        <w:t>É t</w:t>
      </w:r>
      <w:r w:rsidR="007204B3">
        <w:rPr>
          <w:lang w:val="pt-BR"/>
        </w:rPr>
        <w:t>odo o caminho dos dados que est</w:t>
      </w:r>
      <w:r w:rsidR="00037965">
        <w:rPr>
          <w:lang w:val="pt-BR"/>
        </w:rPr>
        <w:t>ão na CPU através do barramento, oriundos dos registradores e posteriormente de volta aos próprios registradores</w:t>
      </w:r>
      <w:r>
        <w:rPr>
          <w:lang w:val="pt-BR"/>
        </w:rPr>
        <w:t>.</w:t>
      </w:r>
    </w:p>
    <w:p w:rsidR="00D11BBA" w:rsidRDefault="00D11BBA" w:rsidP="00A368BF">
      <w:pPr>
        <w:ind w:firstLine="432"/>
        <w:jc w:val="both"/>
        <w:rPr>
          <w:lang w:val="pt-BR"/>
        </w:rPr>
      </w:pPr>
      <w:r>
        <w:rPr>
          <w:lang w:val="pt-BR"/>
        </w:rPr>
        <w:t>Parte Controle: Ativa a sequência de operações na Parte Operativa.</w:t>
      </w:r>
    </w:p>
    <w:p w:rsidR="00037965" w:rsidRDefault="00037965" w:rsidP="001E4970">
      <w:pPr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5943600" cy="2141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6" b="7009"/>
                    <a:stretch/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BBA" w:rsidRDefault="001E4970" w:rsidP="001E4970">
      <w:pPr>
        <w:ind w:firstLine="432"/>
        <w:jc w:val="center"/>
        <w:rPr>
          <w:lang w:val="pt-BR"/>
        </w:rPr>
      </w:pPr>
      <w:r>
        <w:rPr>
          <w:lang w:val="pt-BR"/>
        </w:rPr>
        <w:t>Figura 1.1: Modelo PC-PO</w:t>
      </w:r>
    </w:p>
    <w:p w:rsidR="00D11BBA" w:rsidRDefault="00D11BBA" w:rsidP="00A368BF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Desenvolvimento</w:t>
      </w:r>
    </w:p>
    <w:p w:rsidR="00E444A7" w:rsidRDefault="00E444A7" w:rsidP="00873B0E">
      <w:pPr>
        <w:ind w:firstLine="432"/>
        <w:jc w:val="both"/>
        <w:rPr>
          <w:lang w:val="pt-BR"/>
        </w:rPr>
      </w:pPr>
      <w:r>
        <w:rPr>
          <w:lang w:val="pt-BR"/>
        </w:rPr>
        <w:t>Considerando que os sinais de entrada são 8 bits de tamanho, o resultado será de até 16 bits para multiplicações. Assim, fez-se um “</w:t>
      </w:r>
      <w:proofErr w:type="spellStart"/>
      <w:r>
        <w:rPr>
          <w:lang w:val="pt-BR"/>
        </w:rPr>
        <w:t>expansor</w:t>
      </w:r>
      <w:proofErr w:type="spellEnd"/>
      <w:r>
        <w:rPr>
          <w:lang w:val="pt-BR"/>
        </w:rPr>
        <w:t xml:space="preserve">” para que as entradas de 8 bits se tornem de 16 bits. Para o </w:t>
      </w:r>
      <w:r>
        <w:rPr>
          <w:lang w:val="pt-BR"/>
        </w:rPr>
        <w:lastRenderedPageBreak/>
        <w:t>caso sinalizado, multiplica-se o bit mais significativo</w:t>
      </w:r>
      <w:r w:rsidR="00EE2219">
        <w:rPr>
          <w:lang w:val="pt-BR"/>
        </w:rPr>
        <w:t xml:space="preserve"> (</w:t>
      </w:r>
      <w:r w:rsidR="00EE2219" w:rsidRPr="00EE2219">
        <w:rPr>
          <w:i/>
          <w:lang w:val="pt-BR"/>
        </w:rPr>
        <w:t>MSB</w:t>
      </w:r>
      <w:r w:rsidR="00B072CC">
        <w:rPr>
          <w:i/>
          <w:lang w:val="pt-BR"/>
        </w:rPr>
        <w:t xml:space="preserve">, </w:t>
      </w:r>
      <w:proofErr w:type="spellStart"/>
      <w:r w:rsidR="00B072CC">
        <w:rPr>
          <w:i/>
          <w:lang w:val="pt-BR"/>
        </w:rPr>
        <w:t>most</w:t>
      </w:r>
      <w:proofErr w:type="spellEnd"/>
      <w:r w:rsidR="00B072CC">
        <w:rPr>
          <w:i/>
          <w:lang w:val="pt-BR"/>
        </w:rPr>
        <w:t xml:space="preserve"> </w:t>
      </w:r>
      <w:proofErr w:type="spellStart"/>
      <w:r w:rsidR="00B072CC">
        <w:rPr>
          <w:i/>
          <w:lang w:val="pt-BR"/>
        </w:rPr>
        <w:t>significant</w:t>
      </w:r>
      <w:proofErr w:type="spellEnd"/>
      <w:r w:rsidR="00B072CC">
        <w:rPr>
          <w:i/>
          <w:lang w:val="pt-BR"/>
        </w:rPr>
        <w:t xml:space="preserve"> bit</w:t>
      </w:r>
      <w:r w:rsidR="00EE2219">
        <w:rPr>
          <w:lang w:val="pt-BR"/>
        </w:rPr>
        <w:t>)</w:t>
      </w:r>
      <w:r>
        <w:rPr>
          <w:lang w:val="pt-BR"/>
        </w:rPr>
        <w:t>, seja este ‘1’ ou ‘0’</w:t>
      </w:r>
      <w:r w:rsidR="00873B0E">
        <w:rPr>
          <w:lang w:val="pt-BR"/>
        </w:rPr>
        <w:t>. A</w:t>
      </w:r>
      <w:r>
        <w:rPr>
          <w:lang w:val="pt-BR"/>
        </w:rPr>
        <w:t xml:space="preserve"> figura </w:t>
      </w:r>
      <w:r w:rsidR="00AA6DA0">
        <w:rPr>
          <w:lang w:val="pt-BR"/>
        </w:rPr>
        <w:t>2.</w:t>
      </w:r>
      <w:r>
        <w:rPr>
          <w:lang w:val="pt-BR"/>
        </w:rPr>
        <w:t xml:space="preserve">1 mostra o componente para realizar a expansão de entradas em complemento de dois. </w:t>
      </w:r>
    </w:p>
    <w:p w:rsidR="004C5AD6" w:rsidRDefault="004C5AD6" w:rsidP="004C5AD6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FB70AB4" wp14:editId="3C2281D1">
            <wp:extent cx="4057650" cy="2312861"/>
            <wp:effectExtent l="0" t="0" r="0" b="0"/>
            <wp:docPr id="2" name="Imagem 2" descr="C:\Users\JFPS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esktop\Fi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72" cy="23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7" w:rsidRDefault="004C5AD6" w:rsidP="004C5AD6">
      <w:pPr>
        <w:pStyle w:val="Legenda"/>
        <w:jc w:val="center"/>
        <w:rPr>
          <w:lang w:val="pt-BR"/>
        </w:rPr>
      </w:pPr>
      <w:r w:rsidRPr="004C5AD6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4C5AD6">
        <w:rPr>
          <w:lang w:val="pt-BR"/>
        </w:rPr>
        <w:t xml:space="preserve"> Componente para transformar de 8 para 16 bits em complemento de dois.</w:t>
      </w:r>
    </w:p>
    <w:p w:rsidR="004C5AD6" w:rsidRDefault="004C5AD6" w:rsidP="004C5AD6">
      <w:pPr>
        <w:rPr>
          <w:lang w:val="pt-BR"/>
        </w:rPr>
      </w:pPr>
    </w:p>
    <w:p w:rsidR="00F53791" w:rsidRDefault="00DA79A8" w:rsidP="00EE2219">
      <w:pPr>
        <w:ind w:firstLine="432"/>
        <w:jc w:val="both"/>
        <w:rPr>
          <w:lang w:val="pt-BR"/>
        </w:rPr>
      </w:pPr>
      <w:r>
        <w:rPr>
          <w:lang w:val="pt-BR"/>
        </w:rPr>
        <w:t>Depois de expandidos os sinais de entrada, deve-se atribuir os sinais “Multiplicador” e “Multiplicando”, como otimização no número de ciclos necessários para computar a multiplicação, escolhe-se o a entrada mínima absoluta como multiplicador (Se entradas são -2 e -3, o componente retorna 2) e a máxima como multiplicando</w:t>
      </w:r>
      <w:r w:rsidR="001B7833">
        <w:rPr>
          <w:lang w:val="pt-BR"/>
        </w:rPr>
        <w:t xml:space="preserve"> (A máxima absoluta, mas com a saída mantendo o sinal; ex.: entre 2 e -3, componente retorna -3).</w:t>
      </w:r>
      <w:r>
        <w:rPr>
          <w:lang w:val="pt-BR"/>
        </w:rPr>
        <w:t xml:space="preserve"> </w:t>
      </w:r>
    </w:p>
    <w:p w:rsidR="00EE2219" w:rsidRDefault="00EE2219" w:rsidP="00F53791">
      <w:pPr>
        <w:ind w:firstLine="432"/>
        <w:jc w:val="both"/>
        <w:rPr>
          <w:lang w:val="pt-BR"/>
        </w:rPr>
      </w:pPr>
      <w:r>
        <w:rPr>
          <w:lang w:val="pt-BR"/>
        </w:rPr>
        <w:t>Dentro do “</w:t>
      </w:r>
      <w:proofErr w:type="spellStart"/>
      <w:r>
        <w:rPr>
          <w:lang w:val="pt-BR"/>
        </w:rPr>
        <w:t>MinAbs</w:t>
      </w:r>
      <w:proofErr w:type="spellEnd"/>
      <w:r>
        <w:rPr>
          <w:lang w:val="pt-BR"/>
        </w:rPr>
        <w:t xml:space="preserve">”, faz-se o módulo das duas entradas (Se o </w:t>
      </w:r>
      <w:r w:rsidRPr="00EE2219">
        <w:rPr>
          <w:i/>
          <w:lang w:val="pt-BR"/>
        </w:rPr>
        <w:t>MSB</w:t>
      </w:r>
      <w:r>
        <w:rPr>
          <w:lang w:val="pt-BR"/>
        </w:rPr>
        <w:t xml:space="preserve"> de alguma entrada for “1”, atribui-se o valor negado). Depois, mapeia-se as entradas, em módulo, para o componente mínimo. Este último seleciona o mínimo entre dois valores não sinalizados através da subtração do primeiro pelo segundo, caso o resultado negativo, o primeiro é o mínimo, caso contrário, positivo.  Retorna-se o valor em módulo e uma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que indica se o valor retornado era negativo ou não.</w:t>
      </w:r>
    </w:p>
    <w:p w:rsidR="00F73A30" w:rsidRDefault="00F53791" w:rsidP="00F53791">
      <w:pPr>
        <w:ind w:firstLine="432"/>
        <w:jc w:val="both"/>
        <w:rPr>
          <w:lang w:val="pt-BR"/>
        </w:rPr>
      </w:pPr>
      <w:r>
        <w:rPr>
          <w:lang w:val="pt-BR"/>
        </w:rPr>
        <w:t>O “</w:t>
      </w:r>
      <w:proofErr w:type="spellStart"/>
      <w:r>
        <w:rPr>
          <w:lang w:val="pt-BR"/>
        </w:rPr>
        <w:t>Máx</w:t>
      </w:r>
      <w:proofErr w:type="spellEnd"/>
      <w:r>
        <w:rPr>
          <w:lang w:val="pt-BR"/>
        </w:rPr>
        <w:t xml:space="preserve">” </w:t>
      </w:r>
      <w:r w:rsidR="00154EC0">
        <w:rPr>
          <w:lang w:val="pt-BR"/>
        </w:rPr>
        <w:t>utiliza o componente anterior como auxílio para a escolha da entrada. O máximo faz essencialmente o oposto do “</w:t>
      </w:r>
      <w:proofErr w:type="spellStart"/>
      <w:r w:rsidR="00154EC0">
        <w:rPr>
          <w:lang w:val="pt-BR"/>
        </w:rPr>
        <w:t>MinAbs</w:t>
      </w:r>
      <w:proofErr w:type="spellEnd"/>
      <w:r w:rsidR="00154EC0">
        <w:rPr>
          <w:lang w:val="pt-BR"/>
        </w:rPr>
        <w:t>”, isto é, retorna o máximo em módulo. A diferença é que o primeiro retorna os valores ainda em complemento de dois, não sendo necessário posterior conversão.</w:t>
      </w:r>
      <w:r>
        <w:rPr>
          <w:lang w:val="pt-BR"/>
        </w:rPr>
        <w:t xml:space="preserve"> </w:t>
      </w:r>
    </w:p>
    <w:p w:rsidR="004C5AD6" w:rsidRDefault="00154EC0" w:rsidP="00F53791">
      <w:pPr>
        <w:ind w:firstLine="432"/>
        <w:jc w:val="both"/>
        <w:rPr>
          <w:lang w:val="pt-BR"/>
        </w:rPr>
      </w:pPr>
      <w:r>
        <w:rPr>
          <w:lang w:val="pt-BR"/>
        </w:rPr>
        <w:t xml:space="preserve">O mínimo absoluto é utilizado como multiplicador (Para reduzir a quantia necessária de somas para o resultado final), e o máximo para o multiplicando. </w:t>
      </w:r>
      <w:r w:rsidR="00DA79A8">
        <w:rPr>
          <w:lang w:val="pt-BR"/>
        </w:rPr>
        <w:t>As figuras 2</w:t>
      </w:r>
      <w:r w:rsidR="00AA6DA0">
        <w:rPr>
          <w:lang w:val="pt-BR"/>
        </w:rPr>
        <w:t>.2</w:t>
      </w:r>
      <w:r w:rsidR="00DA79A8">
        <w:rPr>
          <w:lang w:val="pt-BR"/>
        </w:rPr>
        <w:t xml:space="preserve"> e </w:t>
      </w:r>
      <w:r w:rsidR="00AA6DA0">
        <w:rPr>
          <w:lang w:val="pt-BR"/>
        </w:rPr>
        <w:t>2.</w:t>
      </w:r>
      <w:r w:rsidR="00DA79A8">
        <w:rPr>
          <w:lang w:val="pt-BR"/>
        </w:rPr>
        <w:t>3 mostram os componentes para a seleção do mínimo absoluto e o máximo, respectivamente.</w:t>
      </w:r>
    </w:p>
    <w:p w:rsidR="00DA79A8" w:rsidRDefault="00DA79A8" w:rsidP="00FB5ACC">
      <w:pPr>
        <w:jc w:val="center"/>
        <w:rPr>
          <w:lang w:val="pt-BR"/>
        </w:rPr>
      </w:pPr>
    </w:p>
    <w:p w:rsidR="00FB5ACC" w:rsidRPr="00DA79A8" w:rsidRDefault="00FA7BB9" w:rsidP="00FB5ACC">
      <w:pPr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7A058350" wp14:editId="408B9158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2419350" cy="4918075"/>
            <wp:effectExtent l="0" t="0" r="0" b="0"/>
            <wp:wrapSquare wrapText="bothSides"/>
            <wp:docPr id="22" name="Imagem 22" descr="C:\Users\JFPS\Desktop\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FPS\Desktop\ma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172CD4CF" wp14:editId="2DECC392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2809240" cy="4886325"/>
            <wp:effectExtent l="0" t="0" r="0" b="9525"/>
            <wp:wrapSquare wrapText="bothSides"/>
            <wp:docPr id="21" name="Imagem 21" descr="C:\Users\JFPS\Desktop\min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FPS\Desktop\minab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77E9E" wp14:editId="736177A5">
                <wp:simplePos x="0" y="0"/>
                <wp:positionH relativeFrom="column">
                  <wp:posOffset>-78740</wp:posOffset>
                </wp:positionH>
                <wp:positionV relativeFrom="paragraph">
                  <wp:posOffset>4943475</wp:posOffset>
                </wp:positionV>
                <wp:extent cx="288036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Pr="00DA0D90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 w:rsidRPr="00DA0D90">
                              <w:rPr>
                                <w:lang w:val="pt-BR"/>
                              </w:rPr>
                              <w:t xml:space="preserve">Figure 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812842">
                              <w:rPr>
                                <w:lang w:val="pt-BR"/>
                              </w:rPr>
                              <w:instrText xml:space="preserve"> STYLEREF 1 \s </w:instrTex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812842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end"/>
                            </w:r>
                            <w:r w:rsidR="00812842">
                              <w:rPr>
                                <w:lang w:val="pt-BR"/>
                              </w:rPr>
                              <w:t>.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812842">
                              <w:rPr>
                                <w:lang w:val="pt-BR"/>
                              </w:rPr>
                              <w:instrText xml:space="preserve"> SEQ Figure \* ARABIC \s 1 </w:instrTex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812842">
                              <w:rPr>
                                <w:noProof/>
                                <w:lang w:val="pt-BR"/>
                              </w:rPr>
                              <w:t>2</w:t>
                            </w:r>
                            <w:r w:rsidR="00812842">
                              <w:rPr>
                                <w:lang w:val="pt-BR"/>
                              </w:rPr>
                              <w:fldChar w:fldCharType="end"/>
                            </w:r>
                            <w:r w:rsidRPr="00DA0D90">
                              <w:rPr>
                                <w:lang w:val="pt-BR"/>
                              </w:rPr>
                              <w:t xml:space="preserve"> Componente mínimo absoluto.</w:t>
                            </w:r>
                            <w:r w:rsidR="00DA0D90" w:rsidRPr="00DA0D90">
                              <w:rPr>
                                <w:lang w:val="pt-BR"/>
                              </w:rPr>
                              <w:t xml:space="preserve"> As entra</w:t>
                            </w:r>
                            <w:r w:rsidR="00DA0D90">
                              <w:rPr>
                                <w:lang w:val="pt-BR"/>
                              </w:rPr>
                              <w:t xml:space="preserve">das e saídas são iguais ao Max, exceto por uma </w:t>
                            </w:r>
                            <w:proofErr w:type="spellStart"/>
                            <w:r w:rsidR="00DA0D90">
                              <w:rPr>
                                <w:lang w:val="pt-BR"/>
                              </w:rPr>
                              <w:t>flag</w:t>
                            </w:r>
                            <w:proofErr w:type="spellEnd"/>
                            <w:r w:rsidR="00DA0D90">
                              <w:rPr>
                                <w:lang w:val="pt-BR"/>
                              </w:rPr>
                              <w:t xml:space="preserve"> de saída quando o multiplicador é negativo.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77E9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6.2pt;margin-top:389.25pt;width:226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" stroked="f">
                <v:textbox style="mso-fit-shape-to-text:t" inset="0,0,0,0">
                  <w:txbxContent>
                    <w:p w:rsidR="00FB5ACC" w:rsidRPr="00DA0D90" w:rsidRDefault="00FB5ACC" w:rsidP="00FB5ACC">
                      <w:pPr>
                        <w:pStyle w:val="Legenda"/>
                        <w:jc w:val="center"/>
                        <w:rPr>
                          <w:noProof/>
                          <w:lang w:val="pt-BR"/>
                        </w:rPr>
                      </w:pPr>
                      <w:r w:rsidRPr="00DA0D90">
                        <w:rPr>
                          <w:lang w:val="pt-BR"/>
                        </w:rPr>
                        <w:t xml:space="preserve">Figure </w:t>
                      </w:r>
                      <w:r w:rsidR="00812842">
                        <w:rPr>
                          <w:lang w:val="pt-BR"/>
                        </w:rPr>
                        <w:fldChar w:fldCharType="begin"/>
                      </w:r>
                      <w:r w:rsidR="00812842">
                        <w:rPr>
                          <w:lang w:val="pt-BR"/>
                        </w:rPr>
                        <w:instrText xml:space="preserve"> STYLEREF 1 \s </w:instrText>
                      </w:r>
                      <w:r w:rsidR="00812842">
                        <w:rPr>
                          <w:lang w:val="pt-BR"/>
                        </w:rPr>
                        <w:fldChar w:fldCharType="separate"/>
                      </w:r>
                      <w:r w:rsidR="00812842">
                        <w:rPr>
                          <w:noProof/>
                          <w:lang w:val="pt-BR"/>
                        </w:rPr>
                        <w:t>2</w:t>
                      </w:r>
                      <w:r w:rsidR="00812842">
                        <w:rPr>
                          <w:lang w:val="pt-BR"/>
                        </w:rPr>
                        <w:fldChar w:fldCharType="end"/>
                      </w:r>
                      <w:r w:rsidR="00812842">
                        <w:rPr>
                          <w:lang w:val="pt-BR"/>
                        </w:rPr>
                        <w:t>.</w:t>
                      </w:r>
                      <w:r w:rsidR="00812842">
                        <w:rPr>
                          <w:lang w:val="pt-BR"/>
                        </w:rPr>
                        <w:fldChar w:fldCharType="begin"/>
                      </w:r>
                      <w:r w:rsidR="00812842">
                        <w:rPr>
                          <w:lang w:val="pt-BR"/>
                        </w:rPr>
                        <w:instrText xml:space="preserve"> SEQ Figure \* ARABIC \s 1 </w:instrText>
                      </w:r>
                      <w:r w:rsidR="00812842">
                        <w:rPr>
                          <w:lang w:val="pt-BR"/>
                        </w:rPr>
                        <w:fldChar w:fldCharType="separate"/>
                      </w:r>
                      <w:r w:rsidR="00812842">
                        <w:rPr>
                          <w:noProof/>
                          <w:lang w:val="pt-BR"/>
                        </w:rPr>
                        <w:t>2</w:t>
                      </w:r>
                      <w:r w:rsidR="00812842">
                        <w:rPr>
                          <w:lang w:val="pt-BR"/>
                        </w:rPr>
                        <w:fldChar w:fldCharType="end"/>
                      </w:r>
                      <w:r w:rsidRPr="00DA0D90">
                        <w:rPr>
                          <w:lang w:val="pt-BR"/>
                        </w:rPr>
                        <w:t xml:space="preserve"> Componente mínimo absoluto.</w:t>
                      </w:r>
                      <w:r w:rsidR="00DA0D90" w:rsidRPr="00DA0D90">
                        <w:rPr>
                          <w:lang w:val="pt-BR"/>
                        </w:rPr>
                        <w:t xml:space="preserve"> As entra</w:t>
                      </w:r>
                      <w:r w:rsidR="00DA0D90">
                        <w:rPr>
                          <w:lang w:val="pt-BR"/>
                        </w:rPr>
                        <w:t>das e saídas são iguais ao Max, exceto por uma flag de saída quando o multiplicador é negativo.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A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7E5B5" wp14:editId="647438D4">
                <wp:simplePos x="0" y="0"/>
                <wp:positionH relativeFrom="column">
                  <wp:posOffset>2961640</wp:posOffset>
                </wp:positionH>
                <wp:positionV relativeFrom="paragraph">
                  <wp:posOffset>4943475</wp:posOffset>
                </wp:positionV>
                <wp:extent cx="305562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5ACC" w:rsidRDefault="00FB5ACC" w:rsidP="00FB5AC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D7489">
                              <w:fldChar w:fldCharType="begin"/>
                            </w:r>
                            <w:r w:rsidR="006D7489">
                              <w:instrText xml:space="preserve"> STYLEREF 1 \s </w:instrText>
                            </w:r>
                            <w:r w:rsidR="006D7489">
                              <w:fldChar w:fldCharType="separate"/>
                            </w:r>
                            <w:r w:rsidR="00812842">
                              <w:rPr>
                                <w:noProof/>
                              </w:rPr>
                              <w:t>2</w:t>
                            </w:r>
                            <w:r w:rsidR="006D7489">
                              <w:rPr>
                                <w:noProof/>
                              </w:rPr>
                              <w:fldChar w:fldCharType="end"/>
                            </w:r>
                            <w:r w:rsidR="00812842">
                              <w:t>.</w:t>
                            </w:r>
                            <w:r w:rsidR="006D7489">
                              <w:fldChar w:fldCharType="begin"/>
                            </w:r>
                            <w:r w:rsidR="006D7489">
                              <w:instrText xml:space="preserve"> SEQ Figure \* ARABIC \s 1 </w:instrText>
                            </w:r>
                            <w:r w:rsidR="006D7489">
                              <w:fldChar w:fldCharType="separate"/>
                            </w:r>
                            <w:r w:rsidR="00812842">
                              <w:rPr>
                                <w:noProof/>
                              </w:rPr>
                              <w:t>3</w:t>
                            </w:r>
                            <w:r w:rsidR="006D74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Componente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máximo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7E5B5" id="Caixa de Texto 6" o:spid="_x0000_s1027" type="#_x0000_t202" style="position:absolute;left:0;text-align:left;margin-left:233.2pt;margin-top:389.25pt;width:240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" stroked="f">
                <v:textbox style="mso-fit-shape-to-text:t" inset="0,0,0,0">
                  <w:txbxContent>
                    <w:p w:rsidR="00FB5ACC" w:rsidRDefault="00FB5ACC" w:rsidP="00FB5AC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812842">
                          <w:rPr>
                            <w:noProof/>
                          </w:rPr>
                          <w:t>2</w:t>
                        </w:r>
                      </w:fldSimple>
                      <w:r w:rsidR="00812842">
                        <w:t>.</w:t>
                      </w:r>
                      <w:fldSimple w:instr=" SEQ Figure \* ARABIC \s 1 ">
                        <w:r w:rsidR="0081284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Componente máximo.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FA7BB9" w:rsidRDefault="00FA7BB9" w:rsidP="00FB5ACC">
      <w:pPr>
        <w:ind w:firstLine="432"/>
        <w:jc w:val="both"/>
        <w:rPr>
          <w:lang w:val="pt-BR"/>
        </w:rPr>
      </w:pPr>
    </w:p>
    <w:p w:rsidR="00DA79A8" w:rsidRDefault="00FB5ACC" w:rsidP="00FB5ACC">
      <w:pPr>
        <w:ind w:firstLine="432"/>
        <w:jc w:val="both"/>
        <w:rPr>
          <w:lang w:val="pt-BR"/>
        </w:rPr>
      </w:pPr>
      <w:r>
        <w:rPr>
          <w:lang w:val="pt-BR"/>
        </w:rPr>
        <w:t>O componente “S</w:t>
      </w:r>
      <w:r w:rsidR="00DA79A8">
        <w:rPr>
          <w:lang w:val="pt-BR"/>
        </w:rPr>
        <w:t>ubtrator16</w:t>
      </w:r>
      <w:r>
        <w:rPr>
          <w:lang w:val="pt-BR"/>
        </w:rPr>
        <w:t>” usado em ambos os casos</w:t>
      </w:r>
      <w:r w:rsidR="00DA79A8">
        <w:rPr>
          <w:lang w:val="pt-BR"/>
        </w:rPr>
        <w:t xml:space="preserve"> é uma especialização do somador CSA16</w:t>
      </w:r>
      <w:r>
        <w:rPr>
          <w:lang w:val="pt-BR"/>
        </w:rPr>
        <w:t xml:space="preserve"> (Mostrado mais detalhadamente mais a frente), onde a entrada “Y” é passada pela porta lógica “</w:t>
      </w:r>
      <w:proofErr w:type="spellStart"/>
      <w:r>
        <w:rPr>
          <w:lang w:val="pt-BR"/>
        </w:rPr>
        <w:t>Not</w:t>
      </w:r>
      <w:proofErr w:type="spellEnd"/>
      <w:r>
        <w:rPr>
          <w:lang w:val="pt-BR"/>
        </w:rPr>
        <w:t xml:space="preserve">” e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(Do CSA16) é forçado em “1”, isto é, soma de “X” com o complemento de dois da segunda entrada. O componente “</w:t>
      </w:r>
      <w:proofErr w:type="spellStart"/>
      <w:r>
        <w:rPr>
          <w:lang w:val="pt-BR"/>
        </w:rPr>
        <w:t>Neg</w:t>
      </w:r>
      <w:proofErr w:type="spellEnd"/>
      <w:r>
        <w:rPr>
          <w:lang w:val="pt-BR"/>
        </w:rPr>
        <w:t>” funciona analogamente, mas força “Y” como “</w:t>
      </w:r>
      <w:r w:rsidR="00814CFA">
        <w:rPr>
          <w:lang w:val="pt-BR"/>
        </w:rPr>
        <w:t>0</w:t>
      </w:r>
      <w:r>
        <w:rPr>
          <w:lang w:val="pt-BR"/>
        </w:rPr>
        <w:t>” na entrada do CSA16, ou seja, faz a negação do número (e.g. 2 para -2).</w:t>
      </w:r>
      <w:r w:rsidR="002377AC">
        <w:rPr>
          <w:lang w:val="pt-BR"/>
        </w:rPr>
        <w:t xml:space="preserve"> O “Multiplexer16” é um Multiplexador de 16 bits, onde </w:t>
      </w:r>
      <w:r w:rsidR="00EE2480">
        <w:rPr>
          <w:lang w:val="pt-BR"/>
        </w:rPr>
        <w:t>o seletor</w:t>
      </w:r>
      <w:r w:rsidR="002377AC">
        <w:rPr>
          <w:lang w:val="pt-BR"/>
        </w:rPr>
        <w:t xml:space="preserve"> em zero seleciona “X” e em um, “Y”.</w:t>
      </w:r>
    </w:p>
    <w:p w:rsidR="002377AC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t>Depois de selecionados os fatores da multiplicação, utilizam-se dois “Multiplexer16” para fazer a inicialização dos dados, um para iniciar o acumulador do resultado em zero e o outro para carregar o valor do multiplicador no acumulador do multiplicador. A inicialização é feita com o sinal “</w:t>
      </w:r>
      <w:proofErr w:type="spellStart"/>
      <w:r>
        <w:rPr>
          <w:lang w:val="pt-BR"/>
        </w:rPr>
        <w:t>init</w:t>
      </w:r>
      <w:proofErr w:type="spellEnd"/>
      <w:r>
        <w:rPr>
          <w:lang w:val="pt-BR"/>
        </w:rPr>
        <w:t xml:space="preserve">” ativado, caso este esteja desativado (Depois do segundo pulso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), o multiplexador carrega o resultado da operação anterior no acumulador.</w:t>
      </w:r>
    </w:p>
    <w:p w:rsidR="00814CFA" w:rsidRDefault="002377AC" w:rsidP="00FB5ACC">
      <w:pPr>
        <w:ind w:firstLine="432"/>
        <w:jc w:val="both"/>
        <w:rPr>
          <w:lang w:val="pt-BR"/>
        </w:rPr>
      </w:pPr>
      <w:r>
        <w:rPr>
          <w:lang w:val="pt-BR"/>
        </w:rPr>
        <w:lastRenderedPageBreak/>
        <w:t>Com o auxílio de dois registradores, os dados dos</w:t>
      </w:r>
      <w:r w:rsidR="00814CFA">
        <w:rPr>
          <w:lang w:val="pt-BR"/>
        </w:rPr>
        <w:t xml:space="preserve"> sinais</w:t>
      </w:r>
      <w:r>
        <w:rPr>
          <w:lang w:val="pt-BR"/>
        </w:rPr>
        <w:t xml:space="preserve"> acumuladores são carregados</w:t>
      </w:r>
      <w:r w:rsidR="00814CFA">
        <w:rPr>
          <w:lang w:val="pt-BR"/>
        </w:rPr>
        <w:t xml:space="preserve"> em variáveis de entrada dos somadores. O primeiro somador soma o que foi acumulado até então com o multiplicando. O segundo, decrementa o multiplicador em um (Soma com uma constante igual </w:t>
      </w:r>
      <w:proofErr w:type="spellStart"/>
      <w:r w:rsidR="00814CFA">
        <w:rPr>
          <w:lang w:val="pt-BR"/>
        </w:rPr>
        <w:t>á</w:t>
      </w:r>
      <w:proofErr w:type="spellEnd"/>
      <w:r w:rsidR="00814CFA">
        <w:rPr>
          <w:lang w:val="pt-BR"/>
        </w:rPr>
        <w:t xml:space="preserve"> -1). Os resultados podem então ser mapeados para os sinais acumuladores (nos multiplexadores) e carregados nos registradores. Por fim, um sinal extra é mantido como a negação do multiplicando acumulado (Será repassado para a saída caso o multiplicador seja negativo).</w:t>
      </w:r>
    </w:p>
    <w:p w:rsidR="00814CFA" w:rsidRDefault="00814CFA" w:rsidP="00FB5ACC">
      <w:pPr>
        <w:ind w:firstLine="432"/>
        <w:jc w:val="both"/>
        <w:rPr>
          <w:lang w:val="pt-BR"/>
        </w:rPr>
      </w:pPr>
      <w:r>
        <w:rPr>
          <w:lang w:val="pt-BR"/>
        </w:rPr>
        <w:t xml:space="preserve">O Registrador (de 16 bits) apresenta uma porta para carregar algum dado e entrada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. Após 8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da descida do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, a entrada é mapeada para a saída. A figura</w:t>
      </w:r>
      <w:r w:rsidR="00111B9F">
        <w:rPr>
          <w:lang w:val="pt-BR"/>
        </w:rPr>
        <w:t xml:space="preserve"> 2.</w:t>
      </w:r>
      <w:r>
        <w:rPr>
          <w:lang w:val="pt-BR"/>
        </w:rPr>
        <w:t>4 mostra o componente para 1 bit (São acoplados 16 para 16 bits).</w:t>
      </w:r>
    </w:p>
    <w:p w:rsidR="00EE2480" w:rsidRPr="00111B9F" w:rsidRDefault="00814CFA" w:rsidP="00EE2480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5550862D" wp14:editId="0D384FC8">
            <wp:extent cx="1988136" cy="2857500"/>
            <wp:effectExtent l="0" t="0" r="0" b="0"/>
            <wp:docPr id="7" name="Imagem 7" descr="C:\Users\JFPS\Desktop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esktop\Fig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87" cy="28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FA" w:rsidRPr="00EE2480" w:rsidRDefault="00EE2480" w:rsidP="00EE2480">
      <w:pPr>
        <w:pStyle w:val="Legenda"/>
        <w:jc w:val="center"/>
        <w:rPr>
          <w:lang w:val="pt-BR"/>
        </w:rPr>
      </w:pPr>
      <w:r w:rsidRPr="00EE248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Pr="00EE2480">
        <w:rPr>
          <w:lang w:val="pt-BR"/>
        </w:rPr>
        <w:t xml:space="preserve"> Componente do registrador de 1 bit.</w:t>
      </w:r>
    </w:p>
    <w:p w:rsidR="002377AC" w:rsidRDefault="002377AC" w:rsidP="00814CFA">
      <w:pPr>
        <w:pStyle w:val="Legenda"/>
        <w:jc w:val="center"/>
        <w:rPr>
          <w:lang w:val="pt-BR"/>
        </w:rPr>
      </w:pPr>
    </w:p>
    <w:p w:rsidR="00A82E49" w:rsidRDefault="00DA0D90" w:rsidP="00A82E49">
      <w:pPr>
        <w:rPr>
          <w:lang w:val="pt-BR"/>
        </w:rPr>
      </w:pPr>
      <w:r>
        <w:rPr>
          <w:lang w:val="pt-BR"/>
        </w:rPr>
        <w:tab/>
        <w:t>As figuras 2.5 e 2.6 mostram os sinais internos e o mapeamento dos componentes internos da arquitetura, respectivamente.</w:t>
      </w:r>
    </w:p>
    <w:p w:rsidR="00DA0D90" w:rsidRDefault="00DA0D90" w:rsidP="00A82E49">
      <w:pPr>
        <w:rPr>
          <w:lang w:val="pt-BR"/>
        </w:rPr>
      </w:pPr>
    </w:p>
    <w:p w:rsidR="00DA0D90" w:rsidRDefault="00DA0D90" w:rsidP="00DA0D9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6B7E212E" wp14:editId="60CBCB82">
            <wp:extent cx="3761907" cy="1765919"/>
            <wp:effectExtent l="0" t="0" r="0" b="6350"/>
            <wp:docPr id="17" name="Imagem 17" descr="C:\Users\JFPS\Desktop\Mult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FPS\Desktop\MultSig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76" cy="17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DA0D90" w:rsidP="00DA0D90">
      <w:pPr>
        <w:pStyle w:val="Legenda"/>
        <w:jc w:val="center"/>
        <w:rPr>
          <w:lang w:val="pt-BR"/>
        </w:rPr>
      </w:pPr>
      <w:r w:rsidRPr="00DA0D9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Pr="00DA0D90">
        <w:rPr>
          <w:lang w:val="pt-BR"/>
        </w:rPr>
        <w:t xml:space="preserve"> Sinais internos do Multiplicador.</w:t>
      </w:r>
    </w:p>
    <w:p w:rsidR="00DA0D90" w:rsidRDefault="00DA0D90" w:rsidP="00A82E49">
      <w:pPr>
        <w:rPr>
          <w:lang w:val="pt-BR"/>
        </w:rPr>
      </w:pPr>
    </w:p>
    <w:p w:rsidR="00111B9F" w:rsidRDefault="00DA0D90" w:rsidP="00111B9F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54A3967" wp14:editId="3B890826">
            <wp:extent cx="3571124" cy="3076051"/>
            <wp:effectExtent l="0" t="0" r="0" b="0"/>
            <wp:docPr id="18" name="Imagem 18" descr="C:\Users\JFPS\Desktop\2017-07-26 12_29_01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PS\Desktop\2017-07-26 12_29_01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065" cy="30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90" w:rsidRDefault="00111B9F" w:rsidP="00111B9F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6</w:t>
      </w:r>
      <w:r w:rsidR="00812842">
        <w:rPr>
          <w:lang w:val="pt-BR"/>
        </w:rPr>
        <w:fldChar w:fldCharType="end"/>
      </w:r>
      <w:r w:rsidRPr="00111B9F">
        <w:rPr>
          <w:lang w:val="pt-BR"/>
        </w:rPr>
        <w:t xml:space="preserve"> Mapeamento dos componentes internos do Multiplicador.</w:t>
      </w:r>
    </w:p>
    <w:p w:rsidR="00F317FF" w:rsidRDefault="00F317FF" w:rsidP="00F317FF">
      <w:pPr>
        <w:pStyle w:val="Ttulo2"/>
        <w:jc w:val="both"/>
        <w:rPr>
          <w:lang w:val="pt-BR"/>
        </w:rPr>
      </w:pPr>
      <w:r>
        <w:rPr>
          <w:lang w:val="pt-BR"/>
        </w:rPr>
        <w:t>Especificação do somador CSA16</w:t>
      </w:r>
    </w:p>
    <w:p w:rsidR="00F317FF" w:rsidRDefault="00EE2480" w:rsidP="00111B9F">
      <w:pPr>
        <w:ind w:firstLine="709"/>
        <w:jc w:val="both"/>
        <w:rPr>
          <w:lang w:val="pt-BR"/>
        </w:rPr>
      </w:pPr>
      <w:r>
        <w:rPr>
          <w:lang w:val="pt-BR"/>
        </w:rPr>
        <w:t xml:space="preserve">Na parte mais alta, o CSA16 utiliza três </w:t>
      </w:r>
      <w:proofErr w:type="spellStart"/>
      <w:r>
        <w:rPr>
          <w:lang w:val="pt-BR"/>
        </w:rPr>
        <w:t>CSAs</w:t>
      </w:r>
      <w:proofErr w:type="spellEnd"/>
      <w:r>
        <w:rPr>
          <w:lang w:val="pt-BR"/>
        </w:rPr>
        <w:t xml:space="preserve"> de 8 bits. Os 8 bits menos significativos são passados para um CSA8 com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do primeiro componente. Os bits restantes são duplicados para os outros dois </w:t>
      </w:r>
      <w:proofErr w:type="spellStart"/>
      <w:r>
        <w:rPr>
          <w:lang w:val="pt-BR"/>
        </w:rPr>
        <w:t>CSAs</w:t>
      </w:r>
      <w:proofErr w:type="spellEnd"/>
      <w:r>
        <w:rPr>
          <w:lang w:val="pt-BR"/>
        </w:rPr>
        <w:t xml:space="preserve">, um com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forçado em zero, outro em 1.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out do primeiro somador de 8 bits é usado como seletor em um Multiplexador de 8 bits. A soma, consequentemente, converge para a porta de saída depois do tempo de um somador CSA8 (As partes são calculadas em paralelo) mais o tempo de seleção do Mult</w:t>
      </w:r>
      <w:r w:rsidR="006A44BD">
        <w:rPr>
          <w:lang w:val="pt-BR"/>
        </w:rPr>
        <w:t xml:space="preserve">iplexador (4 </w:t>
      </w:r>
      <w:proofErr w:type="spellStart"/>
      <w:r w:rsidR="006A44BD">
        <w:rPr>
          <w:lang w:val="pt-BR"/>
        </w:rPr>
        <w:t>ns</w:t>
      </w:r>
      <w:proofErr w:type="spellEnd"/>
      <w:r w:rsidR="006A44BD">
        <w:rPr>
          <w:lang w:val="pt-BR"/>
        </w:rPr>
        <w:t>). A figura 2.</w:t>
      </w:r>
      <w:r w:rsidR="00111B9F">
        <w:rPr>
          <w:lang w:val="pt-BR"/>
        </w:rPr>
        <w:t>7</w:t>
      </w:r>
      <w:r>
        <w:rPr>
          <w:lang w:val="pt-BR"/>
        </w:rPr>
        <w:t xml:space="preserve"> mostra esta parte do somador.</w:t>
      </w:r>
    </w:p>
    <w:p w:rsidR="006A44BD" w:rsidRDefault="006A44BD" w:rsidP="006A44BD">
      <w:pPr>
        <w:keepNext/>
        <w:ind w:left="432" w:firstLine="144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F874CE5" wp14:editId="749DB14C">
            <wp:extent cx="4073820" cy="4865953"/>
            <wp:effectExtent l="0" t="0" r="3175" b="0"/>
            <wp:docPr id="8" name="Imagem 8" descr="C:\Users\JFPS\Documents\GitHub\VHDLultimate\Fig5 - CS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ocuments\GitHub\VHDLultimate\Fig5 - CSA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94" cy="487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A0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7</w:t>
      </w:r>
      <w:r w:rsidR="00812842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CSA16.</w:t>
      </w:r>
    </w:p>
    <w:p w:rsidR="006A44BD" w:rsidRDefault="006A44BD" w:rsidP="006A44BD">
      <w:pPr>
        <w:rPr>
          <w:lang w:val="pt-BR"/>
        </w:rPr>
      </w:pPr>
    </w:p>
    <w:p w:rsidR="006A44BD" w:rsidRDefault="006A44BD" w:rsidP="00111B9F">
      <w:pPr>
        <w:ind w:firstLine="708"/>
        <w:jc w:val="both"/>
        <w:rPr>
          <w:lang w:val="pt-BR"/>
        </w:rPr>
      </w:pPr>
      <w:r>
        <w:rPr>
          <w:lang w:val="pt-BR"/>
        </w:rPr>
        <w:t>O somador CSA8 funciona de forma análoga, mas ao invés de utilizar “CSA4” bits internamente, util</w:t>
      </w:r>
      <w:r w:rsidR="00111B9F">
        <w:rPr>
          <w:lang w:val="pt-BR"/>
        </w:rPr>
        <w:t xml:space="preserve">iza </w:t>
      </w:r>
      <w:proofErr w:type="spellStart"/>
      <w:r w:rsidR="00111B9F">
        <w:rPr>
          <w:lang w:val="pt-BR"/>
        </w:rPr>
        <w:t>CLAs</w:t>
      </w:r>
      <w:proofErr w:type="spellEnd"/>
      <w:r w:rsidR="00111B9F">
        <w:rPr>
          <w:lang w:val="pt-BR"/>
        </w:rPr>
        <w:t xml:space="preserve"> de 4 bits. A figura 2.8</w:t>
      </w:r>
      <w:r>
        <w:rPr>
          <w:lang w:val="pt-BR"/>
        </w:rPr>
        <w:t xml:space="preserve"> ilustra a arquitetura do primeiro.</w:t>
      </w:r>
    </w:p>
    <w:p w:rsidR="006A44BD" w:rsidRPr="00111B9F" w:rsidRDefault="006A44BD" w:rsidP="006A44BD">
      <w:pPr>
        <w:keepNext/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 wp14:anchorId="7B7BFBE4" wp14:editId="5E7B5E60">
            <wp:extent cx="4064635" cy="5037955"/>
            <wp:effectExtent l="0" t="0" r="0" b="0"/>
            <wp:docPr id="9" name="Imagem 9" descr="C:\Users\JFPS\Documents\GitHub\VHDLultimate\Fig 6 - CS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PS\Documents\GitHub\VHDLultimate\Fig 6 - CSA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01" cy="50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6A44BD" w:rsidRDefault="006A44BD" w:rsidP="006A44BD">
      <w:pPr>
        <w:pStyle w:val="Legenda"/>
        <w:jc w:val="center"/>
        <w:rPr>
          <w:lang w:val="pt-BR"/>
        </w:rPr>
      </w:pPr>
      <w:r w:rsidRPr="006A44BD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8</w:t>
      </w:r>
      <w:r w:rsidR="00812842">
        <w:rPr>
          <w:lang w:val="pt-BR"/>
        </w:rPr>
        <w:fldChar w:fldCharType="end"/>
      </w:r>
      <w:r w:rsidRPr="006A44BD">
        <w:rPr>
          <w:lang w:val="pt-BR"/>
        </w:rPr>
        <w:t xml:space="preserve"> Arquitetura do componente CSA8.</w:t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</w:r>
    </w:p>
    <w:p w:rsidR="006A44BD" w:rsidRDefault="006A44BD" w:rsidP="006A44BD">
      <w:pPr>
        <w:rPr>
          <w:lang w:val="pt-BR"/>
        </w:rPr>
      </w:pPr>
      <w:r>
        <w:rPr>
          <w:lang w:val="pt-BR"/>
        </w:rPr>
        <w:tab/>
        <w:t>O somador de 4 bits usa somadores completos simples (Que utiliza um meio somador internamente) e fórmulas para determinar</w:t>
      </w:r>
      <w:r w:rsidR="007A70BE">
        <w:rPr>
          <w:lang w:val="pt-BR"/>
        </w:rPr>
        <w:t xml:space="preserve"> antecipadamente o </w:t>
      </w:r>
      <w:proofErr w:type="spellStart"/>
      <w:r w:rsidR="007A70BE">
        <w:rPr>
          <w:lang w:val="pt-BR"/>
        </w:rPr>
        <w:t>Carry</w:t>
      </w:r>
      <w:proofErr w:type="spellEnd"/>
      <w:r w:rsidR="007A70BE">
        <w:rPr>
          <w:lang w:val="pt-BR"/>
        </w:rPr>
        <w:t xml:space="preserve"> In dos somadores completos intermediários em tempo de estabilização </w:t>
      </w:r>
      <w:proofErr w:type="gramStart"/>
      <w:r w:rsidR="007A70BE">
        <w:rPr>
          <w:lang w:val="pt-BR"/>
        </w:rPr>
        <w:t>O(</w:t>
      </w:r>
      <w:proofErr w:type="gramEnd"/>
      <w:r w:rsidR="007A70BE">
        <w:rPr>
          <w:lang w:val="pt-BR"/>
        </w:rPr>
        <w:t>log2 n). As fórmulas booleanas utilizadas são conseguidas a partir da expansão das expressões booleanas de um somador completo. São elas:</w:t>
      </w:r>
    </w:p>
    <w:p w:rsidR="007A70BE" w:rsidRDefault="007A70BE" w:rsidP="007A70BE">
      <w:pPr>
        <w:jc w:val="center"/>
        <w:rPr>
          <w:lang w:val="pt-BR"/>
        </w:rPr>
      </w:pPr>
      <w:r>
        <w:rPr>
          <w:lang w:val="pt-BR"/>
        </w:rPr>
        <w:t>S</w:t>
      </w:r>
      <w:r w:rsidRPr="006D7489">
        <w:rPr>
          <w:vertAlign w:val="subscript"/>
          <w:lang w:val="pt-BR"/>
        </w:rPr>
        <w:t>i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= X</w:t>
      </w:r>
      <w:r w:rsidRPr="006D7489">
        <w:rPr>
          <w:vertAlign w:val="subscript"/>
          <w:lang w:val="pt-BR"/>
        </w:rPr>
        <w:t>i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xor</w:t>
      </w:r>
      <w:proofErr w:type="spellEnd"/>
      <w:r>
        <w:rPr>
          <w:lang w:val="pt-BR"/>
        </w:rPr>
        <w:t xml:space="preserve"> Y</w:t>
      </w:r>
      <w:r w:rsidRPr="006D7489">
        <w:rPr>
          <w:vertAlign w:val="subscript"/>
          <w:lang w:val="pt-BR"/>
        </w:rPr>
        <w:t>i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xor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</w:t>
      </w:r>
      <w:r w:rsidRPr="006D7489">
        <w:rPr>
          <w:vertAlign w:val="subscript"/>
          <w:lang w:val="pt-BR"/>
        </w:rPr>
        <w:t>i</w:t>
      </w:r>
      <w:proofErr w:type="spellEnd"/>
      <w:r>
        <w:rPr>
          <w:lang w:val="pt-BR"/>
        </w:rPr>
        <w:t xml:space="preserve">, com </w:t>
      </w:r>
      <w:proofErr w:type="spellStart"/>
      <w:r>
        <w:rPr>
          <w:lang w:val="pt-BR"/>
        </w:rPr>
        <w:t>C</w:t>
      </w:r>
      <w:r w:rsidRPr="006D7489">
        <w:rPr>
          <w:vertAlign w:val="subscript"/>
          <w:lang w:val="pt-BR"/>
        </w:rPr>
        <w:t>i</w:t>
      </w:r>
      <w:proofErr w:type="spellEnd"/>
      <w:r>
        <w:rPr>
          <w:lang w:val="pt-BR"/>
        </w:rPr>
        <w:t xml:space="preserve"> como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In; -&gt; Soma </w:t>
      </w:r>
      <w:r w:rsidRPr="006D7489">
        <w:rPr>
          <w:vertAlign w:val="subscript"/>
          <w:lang w:val="pt-BR"/>
        </w:rPr>
        <w:t>i</w:t>
      </w:r>
    </w:p>
    <w:p w:rsidR="007A70BE" w:rsidRPr="007A70BE" w:rsidRDefault="007A70BE" w:rsidP="007A70BE">
      <w:pPr>
        <w:jc w:val="center"/>
      </w:pPr>
      <w:proofErr w:type="spellStart"/>
      <w:r w:rsidRPr="00111B9F">
        <w:t>Cout</w:t>
      </w:r>
      <w:proofErr w:type="spellEnd"/>
      <w:r w:rsidRPr="00111B9F">
        <w:t xml:space="preserve"> </w:t>
      </w:r>
      <w:proofErr w:type="spellStart"/>
      <w:r w:rsidRPr="006D7489">
        <w:rPr>
          <w:vertAlign w:val="subscript"/>
        </w:rPr>
        <w:t>i</w:t>
      </w:r>
      <w:proofErr w:type="spellEnd"/>
      <w:r w:rsidRPr="00111B9F">
        <w:t xml:space="preserve"> = (</w:t>
      </w:r>
      <w:proofErr w:type="gramStart"/>
      <w:r w:rsidRPr="00111B9F">
        <w:t>X</w:t>
      </w:r>
      <w:r w:rsidRPr="006D7489">
        <w:rPr>
          <w:vertAlign w:val="subscript"/>
        </w:rPr>
        <w:t>i</w:t>
      </w:r>
      <w:r w:rsidRPr="00111B9F">
        <w:t xml:space="preserve"> .</w:t>
      </w:r>
      <w:proofErr w:type="gramEnd"/>
      <w:r w:rsidRPr="00111B9F">
        <w:t xml:space="preserve"> Y</w:t>
      </w:r>
      <w:r w:rsidRPr="006D7489">
        <w:rPr>
          <w:vertAlign w:val="subscript"/>
        </w:rPr>
        <w:t>i</w:t>
      </w:r>
      <w:r w:rsidRPr="00111B9F">
        <w:t>) + (</w:t>
      </w:r>
      <w:proofErr w:type="gramStart"/>
      <w:r w:rsidRPr="00111B9F">
        <w:t>C</w:t>
      </w:r>
      <w:r w:rsidRPr="006D7489">
        <w:rPr>
          <w:vertAlign w:val="subscript"/>
        </w:rPr>
        <w:t>i</w:t>
      </w:r>
      <w:r w:rsidRPr="00111B9F">
        <w:t xml:space="preserve"> .</w:t>
      </w:r>
      <w:proofErr w:type="gramEnd"/>
      <w:r w:rsidRPr="00111B9F">
        <w:t xml:space="preserve"> </w:t>
      </w:r>
      <w:r w:rsidRPr="007A70BE">
        <w:t>(X</w:t>
      </w:r>
      <w:r w:rsidRPr="006D7489">
        <w:rPr>
          <w:vertAlign w:val="subscript"/>
        </w:rPr>
        <w:t>i</w:t>
      </w:r>
      <w:r w:rsidRPr="007A70BE">
        <w:t xml:space="preserve"> + Y</w:t>
      </w:r>
      <w:r w:rsidRPr="006D7489">
        <w:rPr>
          <w:vertAlign w:val="subscript"/>
        </w:rPr>
        <w:t>i</w:t>
      </w:r>
      <w:r w:rsidRPr="007A70BE">
        <w:t>)); -&gt; Carry Out de</w:t>
      </w:r>
      <w:r w:rsidRPr="006D7489">
        <w:rPr>
          <w:vertAlign w:val="subscript"/>
        </w:rPr>
        <w:t xml:space="preserve"> </w:t>
      </w:r>
      <w:proofErr w:type="spellStart"/>
      <w:r w:rsidRPr="006D7489">
        <w:rPr>
          <w:vertAlign w:val="subscript"/>
        </w:rPr>
        <w:t>i</w:t>
      </w:r>
      <w:proofErr w:type="spellEnd"/>
      <w:r w:rsidRPr="007A70BE">
        <w:t xml:space="preserve"> </w:t>
      </w:r>
      <w:proofErr w:type="spellStart"/>
      <w:r w:rsidRPr="007A70BE">
        <w:t>ou</w:t>
      </w:r>
      <w:proofErr w:type="spellEnd"/>
      <w:r w:rsidRPr="007A70BE">
        <w:t xml:space="preserve"> Carry </w:t>
      </w:r>
      <w:proofErr w:type="gramStart"/>
      <w:r w:rsidRPr="007A70BE">
        <w:t>In</w:t>
      </w:r>
      <w:proofErr w:type="gramEnd"/>
      <w:r w:rsidRPr="007A70BE">
        <w:t xml:space="preserve"> de </w:t>
      </w:r>
      <w:r w:rsidRPr="006D7489">
        <w:rPr>
          <w:vertAlign w:val="subscript"/>
        </w:rPr>
        <w:t>i+1</w:t>
      </w:r>
    </w:p>
    <w:p w:rsidR="007A70BE" w:rsidRDefault="007A70BE" w:rsidP="006A44BD">
      <w:pPr>
        <w:rPr>
          <w:lang w:val="pt-BR"/>
        </w:rPr>
      </w:pPr>
      <w:r>
        <w:rPr>
          <w:lang w:val="pt-BR"/>
        </w:rPr>
        <w:t>Para efeitos de simplificação, considera-se:</w:t>
      </w:r>
    </w:p>
    <w:p w:rsidR="007A70BE" w:rsidRDefault="007A70BE" w:rsidP="007A70BE">
      <w:pPr>
        <w:jc w:val="center"/>
        <w:rPr>
          <w:lang w:val="pt-BR"/>
        </w:rPr>
      </w:pPr>
      <w:proofErr w:type="spellStart"/>
      <w:r>
        <w:rPr>
          <w:lang w:val="pt-BR"/>
        </w:rPr>
        <w:t>G</w:t>
      </w:r>
      <w:r w:rsidRPr="006D7489">
        <w:rPr>
          <w:vertAlign w:val="subscript"/>
          <w:lang w:val="pt-BR"/>
        </w:rPr>
        <w:t>i</w:t>
      </w:r>
      <w:proofErr w:type="spellEnd"/>
      <w:r>
        <w:rPr>
          <w:lang w:val="pt-BR"/>
        </w:rPr>
        <w:t xml:space="preserve"> = (</w:t>
      </w:r>
      <w:proofErr w:type="gramStart"/>
      <w:r>
        <w:rPr>
          <w:lang w:val="pt-BR"/>
        </w:rPr>
        <w:t>X</w:t>
      </w:r>
      <w:r w:rsidRPr="006D7489">
        <w:rPr>
          <w:vertAlign w:val="subscript"/>
          <w:lang w:val="pt-BR"/>
        </w:rPr>
        <w:t>i</w:t>
      </w:r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Y</w:t>
      </w:r>
      <w:r w:rsidRPr="006D7489">
        <w:rPr>
          <w:vertAlign w:val="subscript"/>
          <w:lang w:val="pt-BR"/>
        </w:rPr>
        <w:t>i</w:t>
      </w:r>
      <w:r>
        <w:rPr>
          <w:lang w:val="pt-BR"/>
        </w:rPr>
        <w:t xml:space="preserve">) -&gt; Gerador de </w:t>
      </w:r>
      <w:proofErr w:type="spellStart"/>
      <w:r>
        <w:rPr>
          <w:lang w:val="pt-BR"/>
        </w:rPr>
        <w:t>Carry</w:t>
      </w:r>
      <w:proofErr w:type="spellEnd"/>
    </w:p>
    <w:p w:rsidR="007A70BE" w:rsidRDefault="007A70BE" w:rsidP="007A70BE">
      <w:pPr>
        <w:jc w:val="center"/>
        <w:rPr>
          <w:lang w:val="pt-BR"/>
        </w:rPr>
      </w:pPr>
      <w:proofErr w:type="spellStart"/>
      <w:r>
        <w:rPr>
          <w:lang w:val="pt-BR"/>
        </w:rPr>
        <w:t>P</w:t>
      </w:r>
      <w:r w:rsidRPr="006D7489">
        <w:rPr>
          <w:vertAlign w:val="subscript"/>
          <w:lang w:val="pt-BR"/>
        </w:rPr>
        <w:t>i</w:t>
      </w:r>
      <w:proofErr w:type="spellEnd"/>
      <w:r>
        <w:rPr>
          <w:lang w:val="pt-BR"/>
        </w:rPr>
        <w:t xml:space="preserve"> = (X</w:t>
      </w:r>
      <w:r w:rsidRPr="006D7489">
        <w:rPr>
          <w:vertAlign w:val="subscript"/>
          <w:lang w:val="pt-BR"/>
        </w:rPr>
        <w:t>i</w:t>
      </w:r>
      <w:r>
        <w:rPr>
          <w:lang w:val="pt-BR"/>
        </w:rPr>
        <w:t xml:space="preserve"> + Y</w:t>
      </w:r>
      <w:r w:rsidRPr="006D7489">
        <w:rPr>
          <w:vertAlign w:val="subscript"/>
          <w:lang w:val="pt-BR"/>
        </w:rPr>
        <w:t>i</w:t>
      </w:r>
      <w:r>
        <w:rPr>
          <w:lang w:val="pt-BR"/>
        </w:rPr>
        <w:t xml:space="preserve">) -&gt; Propagador de </w:t>
      </w:r>
      <w:proofErr w:type="spellStart"/>
      <w:r>
        <w:rPr>
          <w:lang w:val="pt-BR"/>
        </w:rPr>
        <w:t>Carry</w:t>
      </w:r>
      <w:proofErr w:type="spellEnd"/>
    </w:p>
    <w:p w:rsidR="007A70BE" w:rsidRDefault="007A70BE" w:rsidP="006A44BD">
      <w:pPr>
        <w:rPr>
          <w:lang w:val="pt-BR"/>
        </w:rPr>
      </w:pPr>
      <w:r>
        <w:rPr>
          <w:lang w:val="pt-BR"/>
        </w:rPr>
        <w:t xml:space="preserve">Assim, pode-se reescrever a expressão para 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 </w:t>
      </w:r>
      <w:r w:rsidRPr="006D7489">
        <w:rPr>
          <w:vertAlign w:val="subscript"/>
          <w:lang w:val="pt-BR"/>
        </w:rPr>
        <w:t xml:space="preserve">i+1 </w:t>
      </w:r>
      <w:r>
        <w:rPr>
          <w:lang w:val="pt-BR"/>
        </w:rPr>
        <w:t xml:space="preserve">como: </w:t>
      </w:r>
    </w:p>
    <w:p w:rsidR="007A70BE" w:rsidRDefault="007A70BE" w:rsidP="009A6C91">
      <w:pPr>
        <w:jc w:val="center"/>
        <w:rPr>
          <w:lang w:val="pt-BR"/>
        </w:rPr>
      </w:pPr>
      <w:r>
        <w:rPr>
          <w:lang w:val="pt-BR"/>
        </w:rPr>
        <w:lastRenderedPageBreak/>
        <w:t xml:space="preserve">C </w:t>
      </w:r>
      <w:r w:rsidRPr="006D7489">
        <w:rPr>
          <w:vertAlign w:val="subscript"/>
          <w:lang w:val="pt-BR"/>
        </w:rPr>
        <w:t xml:space="preserve">i+1 </w:t>
      </w:r>
      <w:r>
        <w:rPr>
          <w:lang w:val="pt-BR"/>
        </w:rPr>
        <w:t xml:space="preserve">= </w:t>
      </w:r>
      <w:proofErr w:type="spellStart"/>
      <w:r w:rsidR="009A6C91">
        <w:rPr>
          <w:lang w:val="pt-BR"/>
        </w:rPr>
        <w:t>G</w:t>
      </w:r>
      <w:r w:rsidR="009A6C91" w:rsidRPr="006D7489">
        <w:rPr>
          <w:vertAlign w:val="subscript"/>
          <w:lang w:val="pt-BR"/>
        </w:rPr>
        <w:t>i</w:t>
      </w:r>
      <w:proofErr w:type="spellEnd"/>
      <w:r w:rsidR="009A6C91">
        <w:rPr>
          <w:lang w:val="pt-BR"/>
        </w:rPr>
        <w:t xml:space="preserve"> + (</w:t>
      </w:r>
      <w:proofErr w:type="spellStart"/>
      <w:proofErr w:type="gramStart"/>
      <w:r w:rsidR="009A6C91">
        <w:rPr>
          <w:lang w:val="pt-BR"/>
        </w:rPr>
        <w:t>P</w:t>
      </w:r>
      <w:r w:rsidR="009A6C91" w:rsidRPr="006D7489">
        <w:rPr>
          <w:vertAlign w:val="subscript"/>
          <w:lang w:val="pt-BR"/>
        </w:rPr>
        <w:t>i</w:t>
      </w:r>
      <w:proofErr w:type="spellEnd"/>
      <w:r w:rsidR="009A6C91">
        <w:rPr>
          <w:lang w:val="pt-BR"/>
        </w:rPr>
        <w:t xml:space="preserve"> .</w:t>
      </w:r>
      <w:proofErr w:type="gramEnd"/>
      <w:r w:rsidR="009A6C91">
        <w:rPr>
          <w:lang w:val="pt-BR"/>
        </w:rPr>
        <w:t xml:space="preserve"> </w:t>
      </w:r>
      <w:proofErr w:type="spellStart"/>
      <w:r w:rsidR="009A6C91">
        <w:rPr>
          <w:lang w:val="pt-BR"/>
        </w:rPr>
        <w:t>C</w:t>
      </w:r>
      <w:r w:rsidR="009A6C91" w:rsidRPr="006D7489">
        <w:rPr>
          <w:vertAlign w:val="subscript"/>
          <w:lang w:val="pt-BR"/>
        </w:rPr>
        <w:t>i</w:t>
      </w:r>
      <w:proofErr w:type="spellEnd"/>
      <w:r w:rsidR="009A6C91">
        <w:rPr>
          <w:lang w:val="pt-BR"/>
        </w:rPr>
        <w:t>)</w:t>
      </w:r>
    </w:p>
    <w:p w:rsidR="009A6C91" w:rsidRDefault="009A6C91" w:rsidP="009A6C91">
      <w:pPr>
        <w:ind w:firstLine="708"/>
        <w:rPr>
          <w:lang w:val="pt-BR"/>
        </w:rPr>
      </w:pPr>
      <w:r>
        <w:rPr>
          <w:lang w:val="pt-BR"/>
        </w:rPr>
        <w:t>Dessa maneira, podemos explicitar as fórmulas para os “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In”</w:t>
      </w:r>
      <w:proofErr w:type="gramStart"/>
      <w:r>
        <w:rPr>
          <w:lang w:val="pt-BR"/>
        </w:rPr>
        <w:t>s</w:t>
      </w:r>
      <w:proofErr w:type="spellEnd"/>
      <w:proofErr w:type="gramEnd"/>
      <w:r>
        <w:rPr>
          <w:lang w:val="pt-BR"/>
        </w:rPr>
        <w:t xml:space="preserve"> dos bits de 1 à 3 (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In</w:t>
      </w:r>
      <w:r w:rsidRPr="006D7489">
        <w:rPr>
          <w:vertAlign w:val="subscript"/>
          <w:lang w:val="pt-BR"/>
        </w:rPr>
        <w:t xml:space="preserve"> 0</w:t>
      </w:r>
      <w:r>
        <w:rPr>
          <w:lang w:val="pt-BR"/>
        </w:rPr>
        <w:t xml:space="preserve"> é dado como entrada do componente):</w:t>
      </w:r>
    </w:p>
    <w:p w:rsidR="009A6C91" w:rsidRPr="00111B9F" w:rsidRDefault="009A6C91" w:rsidP="006D7489">
      <w:pPr>
        <w:jc w:val="center"/>
      </w:pPr>
      <w:r w:rsidRPr="00111B9F">
        <w:t>C</w:t>
      </w:r>
      <w:r w:rsidRPr="006D7489">
        <w:rPr>
          <w:vertAlign w:val="subscript"/>
        </w:rPr>
        <w:t>1</w:t>
      </w:r>
      <w:r w:rsidRPr="00111B9F">
        <w:t xml:space="preserve"> = G</w:t>
      </w:r>
      <w:r w:rsidRPr="006D7489">
        <w:rPr>
          <w:vertAlign w:val="subscript"/>
        </w:rPr>
        <w:t>0</w:t>
      </w:r>
      <w:r w:rsidRPr="00111B9F">
        <w:t xml:space="preserve"> + (P</w:t>
      </w:r>
      <w:proofErr w:type="gramStart"/>
      <w:r w:rsidRPr="006D7489">
        <w:rPr>
          <w:vertAlign w:val="subscript"/>
        </w:rPr>
        <w:t>0</w:t>
      </w:r>
      <w:r w:rsidRPr="00111B9F">
        <w:t xml:space="preserve"> .</w:t>
      </w:r>
      <w:proofErr w:type="gramEnd"/>
      <w:r w:rsidRPr="00111B9F">
        <w:t xml:space="preserve"> C</w:t>
      </w:r>
      <w:r w:rsidRPr="006D7489">
        <w:rPr>
          <w:vertAlign w:val="subscript"/>
        </w:rPr>
        <w:t>0</w:t>
      </w:r>
      <w:r w:rsidRPr="00111B9F">
        <w:t>)</w:t>
      </w:r>
    </w:p>
    <w:p w:rsidR="009A6C91" w:rsidRPr="00111B9F" w:rsidRDefault="009A6C91" w:rsidP="006D7489">
      <w:pPr>
        <w:jc w:val="center"/>
      </w:pPr>
      <w:r w:rsidRPr="00111B9F">
        <w:t>C</w:t>
      </w:r>
      <w:r w:rsidRPr="006D7489">
        <w:rPr>
          <w:vertAlign w:val="subscript"/>
        </w:rPr>
        <w:t>2</w:t>
      </w:r>
      <w:r w:rsidRPr="00111B9F">
        <w:t xml:space="preserve"> = G</w:t>
      </w:r>
      <w:r w:rsidRPr="006D7489">
        <w:rPr>
          <w:vertAlign w:val="subscript"/>
        </w:rPr>
        <w:t>1</w:t>
      </w:r>
      <w:r w:rsidRPr="00111B9F">
        <w:t xml:space="preserve"> + (</w:t>
      </w:r>
      <w:r w:rsidRPr="006D7489">
        <w:t>P</w:t>
      </w:r>
      <w:proofErr w:type="gramStart"/>
      <w:r w:rsidRPr="006D7489">
        <w:rPr>
          <w:vertAlign w:val="subscript"/>
        </w:rPr>
        <w:t>1</w:t>
      </w:r>
      <w:r w:rsidRPr="00111B9F">
        <w:t xml:space="preserve"> .</w:t>
      </w:r>
      <w:proofErr w:type="gramEnd"/>
      <w:r w:rsidRPr="00111B9F">
        <w:t xml:space="preserve"> C</w:t>
      </w:r>
      <w:r w:rsidRPr="006D7489">
        <w:rPr>
          <w:vertAlign w:val="subscript"/>
        </w:rPr>
        <w:t>1</w:t>
      </w:r>
      <w:r w:rsidRPr="00111B9F">
        <w:t>)</w:t>
      </w:r>
    </w:p>
    <w:p w:rsidR="009A6C91" w:rsidRPr="00111B9F" w:rsidRDefault="009A6C91" w:rsidP="006D7489">
      <w:pPr>
        <w:jc w:val="center"/>
      </w:pPr>
      <w:r w:rsidRPr="00111B9F">
        <w:t>= G</w:t>
      </w:r>
      <w:r w:rsidRPr="006D7489">
        <w:rPr>
          <w:vertAlign w:val="subscript"/>
        </w:rPr>
        <w:t>1</w:t>
      </w:r>
      <w:r w:rsidRPr="00111B9F">
        <w:t xml:space="preserve"> + (P</w:t>
      </w:r>
      <w:proofErr w:type="gramStart"/>
      <w:r w:rsidRPr="006D7489">
        <w:rPr>
          <w:vertAlign w:val="subscript"/>
        </w:rPr>
        <w:t>1</w:t>
      </w:r>
      <w:r w:rsidRPr="00111B9F">
        <w:t xml:space="preserve"> .</w:t>
      </w:r>
      <w:proofErr w:type="gramEnd"/>
      <w:r w:rsidRPr="00111B9F">
        <w:t xml:space="preserve"> (G</w:t>
      </w:r>
      <w:r w:rsidRPr="006D7489">
        <w:rPr>
          <w:vertAlign w:val="subscript"/>
        </w:rPr>
        <w:t>0</w:t>
      </w:r>
      <w:r w:rsidRPr="00111B9F">
        <w:t xml:space="preserve"> + P</w:t>
      </w:r>
      <w:proofErr w:type="gramStart"/>
      <w:r w:rsidRPr="006D7489">
        <w:rPr>
          <w:vertAlign w:val="subscript"/>
        </w:rPr>
        <w:t>0</w:t>
      </w:r>
      <w:r w:rsidRPr="00111B9F">
        <w:t xml:space="preserve"> .</w:t>
      </w:r>
      <w:proofErr w:type="gramEnd"/>
      <w:r w:rsidRPr="00111B9F">
        <w:t xml:space="preserve"> C</w:t>
      </w:r>
      <w:r w:rsidRPr="006D7489">
        <w:rPr>
          <w:vertAlign w:val="subscript"/>
        </w:rPr>
        <w:t>0</w:t>
      </w:r>
      <w:r w:rsidRPr="00111B9F">
        <w:t>))</w:t>
      </w:r>
    </w:p>
    <w:p w:rsidR="009A6C91" w:rsidRPr="00111B9F" w:rsidRDefault="009A6C91" w:rsidP="006D7489">
      <w:pPr>
        <w:jc w:val="center"/>
      </w:pPr>
      <w:r w:rsidRPr="00111B9F">
        <w:t>= G</w:t>
      </w:r>
      <w:r w:rsidRPr="006D7489">
        <w:rPr>
          <w:vertAlign w:val="subscript"/>
        </w:rPr>
        <w:t>1</w:t>
      </w:r>
      <w:r w:rsidRPr="00111B9F">
        <w:t xml:space="preserve"> +</w:t>
      </w:r>
      <w:proofErr w:type="gramStart"/>
      <w:r w:rsidRPr="00111B9F">
        <w:t xml:space="preserve">   (</w:t>
      </w:r>
      <w:proofErr w:type="gramEnd"/>
      <w:r w:rsidRPr="00111B9F">
        <w:t>P</w:t>
      </w:r>
      <w:r w:rsidRPr="006D7489">
        <w:rPr>
          <w:vertAlign w:val="subscript"/>
        </w:rPr>
        <w:t>1</w:t>
      </w:r>
      <w:r w:rsidRPr="00111B9F">
        <w:t xml:space="preserve"> . G</w:t>
      </w:r>
      <w:r w:rsidRPr="006D7489">
        <w:rPr>
          <w:vertAlign w:val="subscript"/>
        </w:rPr>
        <w:t>0</w:t>
      </w:r>
      <w:r w:rsidRPr="00111B9F">
        <w:t>) + (P</w:t>
      </w:r>
      <w:proofErr w:type="gramStart"/>
      <w:r w:rsidRPr="006D7489">
        <w:rPr>
          <w:vertAlign w:val="subscript"/>
        </w:rPr>
        <w:t>1</w:t>
      </w:r>
      <w:r w:rsidRPr="00111B9F">
        <w:t xml:space="preserve"> .</w:t>
      </w:r>
      <w:proofErr w:type="gramEnd"/>
      <w:r w:rsidRPr="00111B9F">
        <w:t xml:space="preserve"> P</w:t>
      </w:r>
      <w:proofErr w:type="gramStart"/>
      <w:r w:rsidRPr="006D7489">
        <w:rPr>
          <w:vertAlign w:val="subscript"/>
        </w:rPr>
        <w:t>0</w:t>
      </w:r>
      <w:r w:rsidRPr="00111B9F">
        <w:t xml:space="preserve"> .</w:t>
      </w:r>
      <w:proofErr w:type="gramEnd"/>
      <w:r w:rsidRPr="00111B9F">
        <w:t xml:space="preserve"> C</w:t>
      </w:r>
      <w:r w:rsidRPr="006D7489">
        <w:rPr>
          <w:vertAlign w:val="subscript"/>
        </w:rPr>
        <w:t>0</w:t>
      </w:r>
      <w:r w:rsidRPr="00111B9F">
        <w:t>)</w:t>
      </w:r>
    </w:p>
    <w:p w:rsidR="009A6C91" w:rsidRDefault="009A6C91" w:rsidP="006D7489">
      <w:pPr>
        <w:jc w:val="center"/>
        <w:rPr>
          <w:lang w:val="pt-BR"/>
        </w:rPr>
      </w:pPr>
      <w:r w:rsidRPr="00111B9F">
        <w:t>C</w:t>
      </w:r>
      <w:r w:rsidRPr="006D7489">
        <w:rPr>
          <w:vertAlign w:val="subscript"/>
        </w:rPr>
        <w:t>3</w:t>
      </w:r>
      <w:r w:rsidRPr="00111B9F">
        <w:t xml:space="preserve"> = G</w:t>
      </w:r>
      <w:r w:rsidRPr="006D7489">
        <w:rPr>
          <w:vertAlign w:val="subscript"/>
        </w:rPr>
        <w:t>2</w:t>
      </w:r>
      <w:r w:rsidRPr="00111B9F">
        <w:t xml:space="preserve"> + (P</w:t>
      </w:r>
      <w:proofErr w:type="gramStart"/>
      <w:r w:rsidRPr="006D7489">
        <w:rPr>
          <w:vertAlign w:val="subscript"/>
        </w:rPr>
        <w:t>2</w:t>
      </w:r>
      <w:r w:rsidRPr="00111B9F">
        <w:t xml:space="preserve"> .</w:t>
      </w:r>
      <w:proofErr w:type="gramEnd"/>
      <w:r w:rsidRPr="00111B9F">
        <w:t xml:space="preserve"> </w:t>
      </w:r>
      <w:r w:rsidRPr="000C6305">
        <w:rPr>
          <w:lang w:val="pt-BR"/>
        </w:rPr>
        <w:t>G</w:t>
      </w:r>
      <w:r w:rsidRPr="006D7489">
        <w:rPr>
          <w:vertAlign w:val="subscript"/>
          <w:lang w:val="pt-BR"/>
        </w:rPr>
        <w:t>1</w:t>
      </w:r>
      <w:r w:rsidRPr="000C6305">
        <w:rPr>
          <w:lang w:val="pt-BR"/>
        </w:rPr>
        <w:t>) + (P</w:t>
      </w:r>
      <w:proofErr w:type="gramStart"/>
      <w:r w:rsidRPr="006D7489">
        <w:rPr>
          <w:vertAlign w:val="subscript"/>
          <w:lang w:val="pt-BR"/>
        </w:rPr>
        <w:t>2</w:t>
      </w:r>
      <w:r w:rsidRPr="000C6305">
        <w:rPr>
          <w:lang w:val="pt-BR"/>
        </w:rPr>
        <w:t xml:space="preserve"> .</w:t>
      </w:r>
      <w:proofErr w:type="gramEnd"/>
      <w:r w:rsidRPr="000C6305">
        <w:rPr>
          <w:lang w:val="pt-BR"/>
        </w:rPr>
        <w:t xml:space="preserve"> P</w:t>
      </w:r>
      <w:proofErr w:type="gramStart"/>
      <w:r w:rsidRPr="006D7489">
        <w:rPr>
          <w:vertAlign w:val="subscript"/>
          <w:lang w:val="pt-BR"/>
        </w:rPr>
        <w:t>1</w:t>
      </w:r>
      <w:r w:rsidRPr="000C6305">
        <w:rPr>
          <w:lang w:val="pt-BR"/>
        </w:rPr>
        <w:t xml:space="preserve"> .</w:t>
      </w:r>
      <w:proofErr w:type="gramEnd"/>
      <w:r w:rsidRPr="000C6305">
        <w:rPr>
          <w:lang w:val="pt-BR"/>
        </w:rPr>
        <w:t xml:space="preserve"> G</w:t>
      </w:r>
      <w:r w:rsidRPr="006D7489">
        <w:rPr>
          <w:vertAlign w:val="subscript"/>
          <w:lang w:val="pt-BR"/>
        </w:rPr>
        <w:t>0</w:t>
      </w:r>
      <w:r w:rsidRPr="000C6305">
        <w:rPr>
          <w:lang w:val="pt-BR"/>
        </w:rPr>
        <w:t>) + (P</w:t>
      </w:r>
      <w:proofErr w:type="gramStart"/>
      <w:r w:rsidRPr="006D7489">
        <w:rPr>
          <w:vertAlign w:val="subscript"/>
          <w:lang w:val="pt-BR"/>
        </w:rPr>
        <w:t>2</w:t>
      </w:r>
      <w:r w:rsidRPr="000C6305">
        <w:rPr>
          <w:lang w:val="pt-BR"/>
        </w:rPr>
        <w:t xml:space="preserve"> .</w:t>
      </w:r>
      <w:proofErr w:type="gramEnd"/>
      <w:r w:rsidRPr="000C6305">
        <w:rPr>
          <w:lang w:val="pt-BR"/>
        </w:rPr>
        <w:t xml:space="preserve"> P</w:t>
      </w:r>
      <w:proofErr w:type="gramStart"/>
      <w:r w:rsidRPr="006D7489">
        <w:rPr>
          <w:vertAlign w:val="subscript"/>
          <w:lang w:val="pt-BR"/>
        </w:rPr>
        <w:t>1</w:t>
      </w:r>
      <w:r w:rsidRPr="000C6305">
        <w:rPr>
          <w:lang w:val="pt-BR"/>
        </w:rPr>
        <w:t xml:space="preserve"> .</w:t>
      </w:r>
      <w:proofErr w:type="gramEnd"/>
      <w:r w:rsidRPr="000C6305">
        <w:rPr>
          <w:lang w:val="pt-BR"/>
        </w:rPr>
        <w:t xml:space="preserve"> P</w:t>
      </w:r>
      <w:proofErr w:type="gramStart"/>
      <w:r w:rsidRPr="006D7489">
        <w:rPr>
          <w:vertAlign w:val="subscript"/>
          <w:lang w:val="pt-BR"/>
        </w:rPr>
        <w:t>0</w:t>
      </w:r>
      <w:r w:rsidRPr="000C6305">
        <w:rPr>
          <w:lang w:val="pt-BR"/>
        </w:rPr>
        <w:t xml:space="preserve"> .</w:t>
      </w:r>
      <w:proofErr w:type="gramEnd"/>
      <w:r w:rsidRPr="000C6305">
        <w:rPr>
          <w:lang w:val="pt-BR"/>
        </w:rPr>
        <w:t xml:space="preserve"> </w:t>
      </w:r>
      <w:r>
        <w:rPr>
          <w:lang w:val="pt-BR"/>
        </w:rPr>
        <w:t>C</w:t>
      </w:r>
      <w:r w:rsidRPr="006D7489">
        <w:rPr>
          <w:vertAlign w:val="subscript"/>
          <w:lang w:val="pt-BR"/>
        </w:rPr>
        <w:t>0</w:t>
      </w:r>
      <w:r>
        <w:rPr>
          <w:lang w:val="pt-BR"/>
        </w:rPr>
        <w:t>)</w:t>
      </w:r>
    </w:p>
    <w:p w:rsidR="009A6C91" w:rsidRDefault="009A6C91" w:rsidP="009A6C91">
      <w:pPr>
        <w:rPr>
          <w:lang w:val="pt-BR"/>
        </w:rPr>
      </w:pPr>
      <w:r>
        <w:rPr>
          <w:lang w:val="pt-BR"/>
        </w:rPr>
        <w:tab/>
      </w:r>
      <w:bookmarkStart w:id="0" w:name="_GoBack"/>
      <w:bookmarkEnd w:id="0"/>
    </w:p>
    <w:p w:rsidR="009A6C91" w:rsidRDefault="009A6C91" w:rsidP="006D7489">
      <w:pPr>
        <w:jc w:val="both"/>
        <w:rPr>
          <w:lang w:val="pt-BR"/>
        </w:rPr>
      </w:pPr>
      <w:r>
        <w:rPr>
          <w:lang w:val="pt-BR"/>
        </w:rPr>
        <w:tab/>
        <w:t>Nota-se que expandir a fórmula para mais bits (e.g. 8), torna a estratégia menos atrativa, devido ao número de portas lógicas necessárias a partir da expansão de C</w:t>
      </w:r>
      <w:r w:rsidRPr="006D7489">
        <w:rPr>
          <w:vertAlign w:val="subscript"/>
          <w:lang w:val="pt-BR"/>
        </w:rPr>
        <w:t>3</w:t>
      </w:r>
      <w:r>
        <w:rPr>
          <w:lang w:val="pt-BR"/>
        </w:rPr>
        <w:t xml:space="preserve">. Por esse motivo, utilizou-se a estratégia do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Adder</w:t>
      </w:r>
      <w:proofErr w:type="spellEnd"/>
      <w:r>
        <w:rPr>
          <w:lang w:val="pt-BR"/>
        </w:rPr>
        <w:t xml:space="preserve"> para as outras etapas.</w:t>
      </w:r>
      <w:r w:rsidR="00111B9F">
        <w:rPr>
          <w:lang w:val="pt-BR"/>
        </w:rPr>
        <w:t xml:space="preserve"> A figura 2.9</w:t>
      </w:r>
      <w:r>
        <w:rPr>
          <w:lang w:val="pt-BR"/>
        </w:rPr>
        <w:t xml:space="preserve"> mostra a arquitetura em VHDL do CLA.</w:t>
      </w:r>
    </w:p>
    <w:p w:rsidR="009A6C91" w:rsidRDefault="009A6C91" w:rsidP="009A6C91">
      <w:pPr>
        <w:rPr>
          <w:lang w:val="pt-BR"/>
        </w:rPr>
      </w:pPr>
    </w:p>
    <w:p w:rsidR="009A6C91" w:rsidRPr="00111B9F" w:rsidRDefault="006A44BD" w:rsidP="009A6C91">
      <w:pPr>
        <w:keepNext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30357C81" wp14:editId="0EF628CC">
            <wp:extent cx="3771265" cy="4340149"/>
            <wp:effectExtent l="0" t="0" r="635" b="3810"/>
            <wp:docPr id="10" name="Imagem 10" descr="C:\Users\JFPS\Documents\GitHub\VHDLultimate\Fig7 - C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ocuments\GitHub\VHDLultimate\Fig7 - CL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04" cy="43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D" w:rsidRPr="00111B9F" w:rsidRDefault="009A6C91" w:rsidP="009A6C91">
      <w:pPr>
        <w:pStyle w:val="Legenda"/>
        <w:jc w:val="center"/>
        <w:rPr>
          <w:lang w:val="pt-BR"/>
        </w:rPr>
      </w:pPr>
      <w:r w:rsidRPr="00111B9F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9</w:t>
      </w:r>
      <w:r w:rsidR="00812842">
        <w:rPr>
          <w:lang w:val="pt-BR"/>
        </w:rPr>
        <w:fldChar w:fldCharType="end"/>
      </w:r>
      <w:r w:rsidRPr="00111B9F">
        <w:rPr>
          <w:lang w:val="pt-BR"/>
        </w:rPr>
        <w:t xml:space="preserve"> CLA de 4 bits.</w:t>
      </w:r>
    </w:p>
    <w:p w:rsidR="00873B0E" w:rsidRDefault="00873B0E" w:rsidP="00873B0E">
      <w:pPr>
        <w:pStyle w:val="Ttulo2"/>
        <w:jc w:val="both"/>
        <w:rPr>
          <w:lang w:val="pt-BR"/>
        </w:rPr>
      </w:pPr>
      <w:r>
        <w:rPr>
          <w:lang w:val="pt-BR"/>
        </w:rPr>
        <w:lastRenderedPageBreak/>
        <w:t>Controle do sinal de saída</w:t>
      </w:r>
      <w:r w:rsidR="00A82E49">
        <w:rPr>
          <w:lang w:val="pt-BR"/>
        </w:rPr>
        <w:t xml:space="preserve"> e </w:t>
      </w:r>
      <w:proofErr w:type="spellStart"/>
      <w:r w:rsidR="00A82E49">
        <w:rPr>
          <w:lang w:val="pt-BR"/>
        </w:rPr>
        <w:t>TestBench</w:t>
      </w:r>
      <w:proofErr w:type="spellEnd"/>
      <w:r w:rsidR="00A82E49">
        <w:rPr>
          <w:lang w:val="pt-BR"/>
        </w:rPr>
        <w:t xml:space="preserve"> utilizado</w:t>
      </w:r>
    </w:p>
    <w:p w:rsidR="00873B0E" w:rsidRDefault="00111B9F" w:rsidP="00111B9F">
      <w:pPr>
        <w:ind w:firstLine="709"/>
        <w:jc w:val="both"/>
        <w:rPr>
          <w:lang w:val="pt-BR"/>
        </w:rPr>
      </w:pPr>
      <w:r>
        <w:rPr>
          <w:lang w:val="pt-BR"/>
        </w:rPr>
        <w:t>Após 1 ciclo de inicialização (Entrada “</w:t>
      </w:r>
      <w:proofErr w:type="spellStart"/>
      <w:r>
        <w:rPr>
          <w:lang w:val="pt-BR"/>
        </w:rPr>
        <w:t>init</w:t>
      </w:r>
      <w:proofErr w:type="spellEnd"/>
      <w:r>
        <w:rPr>
          <w:lang w:val="pt-BR"/>
        </w:rPr>
        <w:t>” no componente “MultiplicadorSomador8”), são necessários “m” ciclos para o resultado convergir, onde “m” é o multiplicador, ou seja, ao multiplicar os números “5” e “-2”, levam-se 1+2 (</w:t>
      </w:r>
      <w:r w:rsidR="00AA5082">
        <w:rPr>
          <w:lang w:val="pt-BR"/>
        </w:rPr>
        <w:t>Multiplicador é 2, já que o menor número absoluto é “</w:t>
      </w:r>
      <w:r w:rsidR="00154EC0">
        <w:rPr>
          <w:lang w:val="pt-BR"/>
        </w:rPr>
        <w:t>|</w:t>
      </w:r>
      <w:r w:rsidR="00AA5082">
        <w:rPr>
          <w:lang w:val="pt-BR"/>
        </w:rPr>
        <w:t>-2</w:t>
      </w:r>
      <w:r w:rsidR="00154EC0">
        <w:rPr>
          <w:lang w:val="pt-BR"/>
        </w:rPr>
        <w:t>|</w:t>
      </w:r>
      <w:r w:rsidR="00AA5082">
        <w:rPr>
          <w:lang w:val="pt-BR"/>
        </w:rPr>
        <w:t>“</w:t>
      </w:r>
      <w:r>
        <w:rPr>
          <w:lang w:val="pt-BR"/>
        </w:rPr>
        <w:t>) ciclos para ter-se o resultado na saída.</w:t>
      </w:r>
      <w:r w:rsidR="00AA5082">
        <w:rPr>
          <w:lang w:val="pt-BR"/>
        </w:rPr>
        <w:t xml:space="preserve"> Caso multiplique-se por 0, o tempo é de apenas um ciclo. Devido ao sinal auxiliar “</w:t>
      </w:r>
      <w:proofErr w:type="spellStart"/>
      <w:r w:rsidR="00AA5082">
        <w:rPr>
          <w:lang w:val="pt-BR"/>
        </w:rPr>
        <w:t>NotAntCand</w:t>
      </w:r>
      <w:proofErr w:type="spellEnd"/>
      <w:r w:rsidR="00AA5082">
        <w:rPr>
          <w:lang w:val="pt-BR"/>
        </w:rPr>
        <w:t>” (Figura 2.5), o tempo não muda para multiplicadores negativos.</w:t>
      </w:r>
    </w:p>
    <w:p w:rsidR="00AA5082" w:rsidRDefault="00AA5082" w:rsidP="00111B9F">
      <w:pPr>
        <w:ind w:firstLine="709"/>
        <w:jc w:val="both"/>
        <w:rPr>
          <w:lang w:val="pt-BR"/>
        </w:rPr>
      </w:pPr>
      <w:r>
        <w:rPr>
          <w:lang w:val="pt-BR"/>
        </w:rPr>
        <w:t xml:space="preserve">O controle da saída é feito com um processo sensível ao sinal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. A figura 2.10 mostra esse trecho do código VHDL. A figura 2.11 mostra um exemplo de </w:t>
      </w:r>
      <w:proofErr w:type="spellStart"/>
      <w:r>
        <w:rPr>
          <w:lang w:val="pt-BR"/>
        </w:rPr>
        <w:t>testbench</w:t>
      </w:r>
      <w:proofErr w:type="spellEnd"/>
      <w:r>
        <w:rPr>
          <w:lang w:val="pt-BR"/>
        </w:rPr>
        <w:t xml:space="preserve"> para testar o Multiplicador.</w:t>
      </w:r>
    </w:p>
    <w:p w:rsidR="00AA5082" w:rsidRDefault="00AA5082" w:rsidP="00AA5082">
      <w:pPr>
        <w:keepNext/>
        <w:ind w:firstLine="709"/>
        <w:jc w:val="center"/>
      </w:pPr>
      <w:r>
        <w:rPr>
          <w:noProof/>
          <w:lang w:eastAsia="en-US"/>
        </w:rPr>
        <w:drawing>
          <wp:inline distT="0" distB="0" distL="0" distR="0" wp14:anchorId="3B2F37D1" wp14:editId="1D7D177B">
            <wp:extent cx="3371850" cy="1721295"/>
            <wp:effectExtent l="0" t="0" r="0" b="0"/>
            <wp:docPr id="19" name="Imagem 19" descr="C:\Users\JFPS\Desktop\controleSaí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FPS\Desktop\controleSaí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54" cy="172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r w:rsidRPr="00AA5082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10</w:t>
      </w:r>
      <w:r w:rsidR="00812842">
        <w:rPr>
          <w:lang w:val="pt-BR"/>
        </w:rPr>
        <w:fldChar w:fldCharType="end"/>
      </w:r>
      <w:r w:rsidRPr="00AA5082">
        <w:rPr>
          <w:lang w:val="pt-BR"/>
        </w:rPr>
        <w:t xml:space="preserve"> Controle de saída de resultados</w:t>
      </w:r>
    </w:p>
    <w:p w:rsidR="00AA5082" w:rsidRDefault="00154EC0" w:rsidP="00AA5082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2643226" cy="4139521"/>
            <wp:effectExtent l="0" t="0" r="5080" b="0"/>
            <wp:docPr id="23" name="Imagem 23" descr="C:\Users\JFPS\Desktop\tb_m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FPS\Desktop\tb_mul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26" cy="413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82" w:rsidRPr="00AA5082" w:rsidRDefault="00AA5082" w:rsidP="00AA5082">
      <w:pPr>
        <w:pStyle w:val="Legenda"/>
        <w:jc w:val="center"/>
        <w:rPr>
          <w:lang w:val="pt-BR"/>
        </w:rPr>
      </w:pPr>
      <w:r w:rsidRPr="00AA5082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11</w:t>
      </w:r>
      <w:r w:rsidR="00812842">
        <w:rPr>
          <w:lang w:val="pt-BR"/>
        </w:rPr>
        <w:fldChar w:fldCharType="end"/>
      </w:r>
      <w:r w:rsidRPr="00AA5082">
        <w:rPr>
          <w:lang w:val="pt-BR"/>
        </w:rPr>
        <w:t xml:space="preserve"> Exemplo de </w:t>
      </w:r>
      <w:proofErr w:type="spellStart"/>
      <w:r w:rsidRPr="00AA5082">
        <w:rPr>
          <w:lang w:val="pt-BR"/>
        </w:rPr>
        <w:t>TestBench</w:t>
      </w:r>
      <w:proofErr w:type="spellEnd"/>
      <w:r w:rsidRPr="00AA5082">
        <w:rPr>
          <w:lang w:val="pt-BR"/>
        </w:rPr>
        <w:t xml:space="preserve"> para o MultiplicadorSomador8.</w:t>
      </w:r>
    </w:p>
    <w:p w:rsidR="00873B0E" w:rsidRDefault="00873B0E" w:rsidP="00873B0E">
      <w:pPr>
        <w:pStyle w:val="Ttulo2"/>
        <w:jc w:val="both"/>
        <w:rPr>
          <w:lang w:val="pt-BR"/>
        </w:rPr>
      </w:pPr>
      <w:bookmarkStart w:id="1" w:name="_Diferenciação_na_multiplicação"/>
      <w:bookmarkEnd w:id="1"/>
      <w:r>
        <w:rPr>
          <w:lang w:val="pt-BR"/>
        </w:rPr>
        <w:lastRenderedPageBreak/>
        <w:t>Diferenciação na multiplicação de não sinalizados</w:t>
      </w:r>
    </w:p>
    <w:p w:rsidR="00873B0E" w:rsidRDefault="00135710" w:rsidP="00F53791">
      <w:pPr>
        <w:ind w:firstLine="432"/>
        <w:jc w:val="both"/>
        <w:rPr>
          <w:lang w:val="pt-BR"/>
        </w:rPr>
      </w:pPr>
      <w:r>
        <w:rPr>
          <w:lang w:val="pt-BR"/>
        </w:rPr>
        <w:t>Para realizar multiplicações não-sinalizadas,</w:t>
      </w:r>
      <w:r w:rsidR="00F53791">
        <w:rPr>
          <w:lang w:val="pt-BR"/>
        </w:rPr>
        <w:t xml:space="preserve"> tem-se que modificar levemente o funcionamento do MultiplicadorSomador8 e de seus componentes internos “</w:t>
      </w:r>
      <w:proofErr w:type="spellStart"/>
      <w:r w:rsidR="00F53791">
        <w:rPr>
          <w:lang w:val="pt-BR"/>
        </w:rPr>
        <w:t>Expand</w:t>
      </w:r>
      <w:proofErr w:type="spellEnd"/>
      <w:r w:rsidR="00F53791">
        <w:rPr>
          <w:lang w:val="pt-BR"/>
        </w:rPr>
        <w:t>” e “Max”. Os outros, apesar de considerarem valores negativos, não precisam ser substituídos devido à expansão de sinal. Por exemplo, ao utilizar o componente “</w:t>
      </w:r>
      <w:proofErr w:type="spellStart"/>
      <w:r w:rsidR="00F53791">
        <w:rPr>
          <w:lang w:val="pt-BR"/>
        </w:rPr>
        <w:t>MinAbs</w:t>
      </w:r>
      <w:proofErr w:type="spellEnd"/>
      <w:r w:rsidR="00F53791">
        <w:rPr>
          <w:lang w:val="pt-BR"/>
        </w:rPr>
        <w:t>”, não haverá diferença, pois, o bit mais significativo nunca será um (e.g. o componente não o considerará negativo), uma vez que a expansão de números não sinalizados sempre os preenche com zeros.</w:t>
      </w:r>
    </w:p>
    <w:p w:rsidR="00F53791" w:rsidRDefault="00154EC0" w:rsidP="00B072CC">
      <w:pPr>
        <w:ind w:firstLine="432"/>
        <w:jc w:val="both"/>
        <w:rPr>
          <w:lang w:val="pt-BR"/>
        </w:rPr>
      </w:pPr>
      <w:r>
        <w:rPr>
          <w:lang w:val="pt-BR"/>
        </w:rPr>
        <w:t>O componente nomeado “</w:t>
      </w:r>
      <w:proofErr w:type="spellStart"/>
      <w:r>
        <w:rPr>
          <w:lang w:val="pt-BR"/>
        </w:rPr>
        <w:t>U_Max</w:t>
      </w:r>
      <w:proofErr w:type="spellEnd"/>
      <w:r>
        <w:rPr>
          <w:lang w:val="pt-BR"/>
        </w:rPr>
        <w:t>” faz a seleção do valo</w:t>
      </w:r>
      <w:r w:rsidR="00B072CC">
        <w:rPr>
          <w:lang w:val="pt-BR"/>
        </w:rPr>
        <w:t xml:space="preserve">r máximo entre as duas entradas de forma muito semelhante ao “Min”, descrito anteriormente: Realiza-se a subtração “X-Y”, se o </w:t>
      </w:r>
      <w:r w:rsidR="00B072CC" w:rsidRPr="00B072CC">
        <w:rPr>
          <w:i/>
          <w:lang w:val="pt-BR"/>
        </w:rPr>
        <w:t>MSB</w:t>
      </w:r>
      <w:r w:rsidR="00B072CC">
        <w:rPr>
          <w:lang w:val="pt-BR"/>
        </w:rPr>
        <w:t xml:space="preserve"> do resultado for um, seleciona-se Y, se não, X. A figura </w:t>
      </w:r>
      <w:proofErr w:type="gramStart"/>
      <w:r w:rsidR="00B072CC">
        <w:rPr>
          <w:lang w:val="pt-BR"/>
        </w:rPr>
        <w:t>2.12 mostra</w:t>
      </w:r>
      <w:proofErr w:type="gramEnd"/>
      <w:r w:rsidR="00B072CC">
        <w:rPr>
          <w:lang w:val="pt-BR"/>
        </w:rPr>
        <w:t xml:space="preserve"> tal componente.</w:t>
      </w:r>
    </w:p>
    <w:p w:rsidR="00B072CC" w:rsidRPr="00B072CC" w:rsidRDefault="00B072CC" w:rsidP="00B072CC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16ADC242" wp14:editId="23021593">
            <wp:extent cx="3541407" cy="3867150"/>
            <wp:effectExtent l="0" t="0" r="1905" b="0"/>
            <wp:docPr id="25" name="Imagem 25" descr="C:\Users\JFPS\Desktop\u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FPS\Desktop\uma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44" cy="3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C" w:rsidRDefault="00B072CC" w:rsidP="00B072CC">
      <w:pPr>
        <w:pStyle w:val="Legenda"/>
        <w:jc w:val="center"/>
        <w:rPr>
          <w:lang w:val="pt-BR"/>
        </w:rPr>
      </w:pPr>
      <w:r w:rsidRPr="00B072CC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12</w:t>
      </w:r>
      <w:r w:rsidR="00812842">
        <w:rPr>
          <w:lang w:val="pt-BR"/>
        </w:rPr>
        <w:fldChar w:fldCharType="end"/>
      </w:r>
      <w:r w:rsidRPr="00B072CC">
        <w:rPr>
          <w:lang w:val="pt-BR"/>
        </w:rPr>
        <w:t xml:space="preserve"> </w:t>
      </w:r>
      <w:proofErr w:type="spellStart"/>
      <w:r w:rsidRPr="00B072CC">
        <w:rPr>
          <w:lang w:val="pt-BR"/>
        </w:rPr>
        <w:t>U_Max</w:t>
      </w:r>
      <w:proofErr w:type="spellEnd"/>
      <w:r w:rsidRPr="00B072CC">
        <w:rPr>
          <w:lang w:val="pt-BR"/>
        </w:rPr>
        <w:t>.</w:t>
      </w:r>
    </w:p>
    <w:p w:rsidR="00B072CC" w:rsidRDefault="00B072CC" w:rsidP="00B072CC">
      <w:pPr>
        <w:rPr>
          <w:lang w:val="pt-BR"/>
        </w:rPr>
      </w:pPr>
      <w:r>
        <w:rPr>
          <w:lang w:val="pt-BR"/>
        </w:rPr>
        <w:tab/>
        <w:t xml:space="preserve">A expansão do sinal pode ser simplificada para uma simples inclusão de zeros ao lado do </w:t>
      </w:r>
      <w:r w:rsidRPr="00B072CC">
        <w:rPr>
          <w:i/>
          <w:lang w:val="pt-BR"/>
        </w:rPr>
        <w:t>MSB</w:t>
      </w:r>
      <w:r>
        <w:rPr>
          <w:lang w:val="pt-BR"/>
        </w:rPr>
        <w:t xml:space="preserve">. A figura </w:t>
      </w:r>
      <w:proofErr w:type="gramStart"/>
      <w:r>
        <w:rPr>
          <w:lang w:val="pt-BR"/>
        </w:rPr>
        <w:t>2.13 mostra</w:t>
      </w:r>
      <w:proofErr w:type="gramEnd"/>
      <w:r>
        <w:rPr>
          <w:lang w:val="pt-BR"/>
        </w:rPr>
        <w:t xml:space="preserve"> tal inclusão.</w:t>
      </w:r>
    </w:p>
    <w:p w:rsidR="00B072CC" w:rsidRDefault="00B072CC" w:rsidP="00B072CC">
      <w:pPr>
        <w:rPr>
          <w:lang w:val="pt-BR"/>
        </w:rPr>
      </w:pPr>
      <w:r>
        <w:rPr>
          <w:lang w:val="pt-BR"/>
        </w:rPr>
        <w:tab/>
      </w:r>
    </w:p>
    <w:p w:rsidR="00B072CC" w:rsidRDefault="00B072CC" w:rsidP="00B072CC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762CA60D" wp14:editId="29EB37DC">
            <wp:extent cx="2887965" cy="2114550"/>
            <wp:effectExtent l="0" t="0" r="8255" b="0"/>
            <wp:docPr id="27" name="Imagem 27" descr="C:\Users\JFPS\Desktop\u_exp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FPS\Desktop\u_expan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75" cy="211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CC" w:rsidRPr="000C6305" w:rsidRDefault="00B072CC" w:rsidP="00B072CC">
      <w:pPr>
        <w:pStyle w:val="Legenda"/>
        <w:jc w:val="center"/>
        <w:rPr>
          <w:lang w:val="pt-BR"/>
        </w:rPr>
      </w:pPr>
      <w:r w:rsidRPr="000C6305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13</w:t>
      </w:r>
      <w:r w:rsidR="00812842">
        <w:rPr>
          <w:lang w:val="pt-BR"/>
        </w:rPr>
        <w:fldChar w:fldCharType="end"/>
      </w:r>
      <w:r w:rsidRPr="000C6305">
        <w:rPr>
          <w:lang w:val="pt-BR"/>
        </w:rPr>
        <w:t xml:space="preserve"> </w:t>
      </w:r>
      <w:proofErr w:type="spellStart"/>
      <w:r w:rsidRPr="000C6305">
        <w:rPr>
          <w:lang w:val="pt-BR"/>
        </w:rPr>
        <w:t>U_Expand</w:t>
      </w:r>
      <w:proofErr w:type="spellEnd"/>
    </w:p>
    <w:p w:rsidR="00B072CC" w:rsidRDefault="00B072CC" w:rsidP="00CA6109">
      <w:pPr>
        <w:jc w:val="both"/>
        <w:rPr>
          <w:lang w:val="pt-BR"/>
        </w:rPr>
      </w:pPr>
      <w:r>
        <w:rPr>
          <w:lang w:val="pt-BR"/>
        </w:rPr>
        <w:tab/>
        <w:t>O Multiplicador não sinalizado (alcunhado de “U_MultiplicadorSomador8”)</w:t>
      </w:r>
      <w:r w:rsidR="00CA6109">
        <w:rPr>
          <w:lang w:val="pt-BR"/>
        </w:rPr>
        <w:t xml:space="preserve"> tem o mapeamento de portas e os sinais de controle levemente alterados. Ao invés de utilizar “</w:t>
      </w:r>
      <w:proofErr w:type="spellStart"/>
      <w:r w:rsidR="00CA6109">
        <w:rPr>
          <w:lang w:val="pt-BR"/>
        </w:rPr>
        <w:t>Expand</w:t>
      </w:r>
      <w:proofErr w:type="spellEnd"/>
      <w:r w:rsidR="00CA6109">
        <w:rPr>
          <w:lang w:val="pt-BR"/>
        </w:rPr>
        <w:t>” e “Max”, substitui por “</w:t>
      </w:r>
      <w:proofErr w:type="spellStart"/>
      <w:r w:rsidR="00CA6109">
        <w:rPr>
          <w:lang w:val="pt-BR"/>
        </w:rPr>
        <w:t>U_Expand</w:t>
      </w:r>
      <w:proofErr w:type="spellEnd"/>
      <w:r w:rsidR="00CA6109">
        <w:rPr>
          <w:lang w:val="pt-BR"/>
        </w:rPr>
        <w:t>” e “</w:t>
      </w:r>
      <w:proofErr w:type="spellStart"/>
      <w:r w:rsidR="00CA6109">
        <w:rPr>
          <w:lang w:val="pt-BR"/>
        </w:rPr>
        <w:t>U_Max</w:t>
      </w:r>
      <w:proofErr w:type="spellEnd"/>
      <w:r w:rsidR="00CA6109">
        <w:rPr>
          <w:lang w:val="pt-BR"/>
        </w:rPr>
        <w:t xml:space="preserve">”, respectivamente e exclui a necessidade de manter um sinal acumulado negado adicional. A estrutura de controle de saída também pode ser simplificada. O </w:t>
      </w:r>
      <w:proofErr w:type="spellStart"/>
      <w:r w:rsidR="00CA6109">
        <w:rPr>
          <w:lang w:val="pt-BR"/>
        </w:rPr>
        <w:t>testbench</w:t>
      </w:r>
      <w:proofErr w:type="spellEnd"/>
      <w:r w:rsidR="00CA6109">
        <w:rPr>
          <w:lang w:val="pt-BR"/>
        </w:rPr>
        <w:t xml:space="preserve"> só precisa ser alterado no componente que utiliza para passar as entradas, de “MultiplicadorSomador8” para “U_MultiplicadorSomador8”. As figuras 2.14 e 2.15 mostram o mapeamento e o controle, respectivamente.</w:t>
      </w:r>
    </w:p>
    <w:p w:rsidR="00CA6109" w:rsidRDefault="00CA6109" w:rsidP="00CA6109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31160E84" wp14:editId="3637A4D6">
            <wp:extent cx="4016161" cy="2305050"/>
            <wp:effectExtent l="0" t="0" r="3810" b="0"/>
            <wp:docPr id="28" name="Imagem 28" descr="C:\Users\JFPS\Desktop\2017-07-26 23_55_52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FPS\Desktop\2017-07-26 23_55_52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95" cy="23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9" w:rsidRPr="00CA6109" w:rsidRDefault="00CA6109" w:rsidP="00CA6109">
      <w:pPr>
        <w:pStyle w:val="Legenda"/>
        <w:jc w:val="center"/>
        <w:rPr>
          <w:lang w:val="pt-BR"/>
        </w:rPr>
      </w:pPr>
      <w:r w:rsidRPr="00CA6109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14</w:t>
      </w:r>
      <w:r w:rsidR="00812842">
        <w:rPr>
          <w:lang w:val="pt-BR"/>
        </w:rPr>
        <w:fldChar w:fldCharType="end"/>
      </w:r>
      <w:r w:rsidRPr="00CA6109">
        <w:rPr>
          <w:lang w:val="pt-BR"/>
        </w:rPr>
        <w:t xml:space="preserve"> Mapeamento do "U_MultiplicadorSomador8".</w:t>
      </w:r>
    </w:p>
    <w:p w:rsidR="00CA6109" w:rsidRDefault="00CA6109" w:rsidP="00CA6109">
      <w:pPr>
        <w:jc w:val="center"/>
        <w:rPr>
          <w:lang w:val="pt-BR"/>
        </w:rPr>
      </w:pPr>
    </w:p>
    <w:p w:rsidR="00CA6109" w:rsidRDefault="00CA6109" w:rsidP="00CA6109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2E0074A" wp14:editId="47849B7E">
            <wp:extent cx="2495550" cy="1581150"/>
            <wp:effectExtent l="0" t="0" r="0" b="0"/>
            <wp:docPr id="29" name="Imagem 29" descr="C:\Users\JFPS\Desktop\2017-07-26 23_56_11-ISE Project Navigator (P.20131013) - C__Users_JFPS_Documents_GitHub_VHDLul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FPS\Desktop\2017-07-26 23_56_11-ISE Project Navigator (P.20131013) - C__Users_JFPS_Documents_GitHub_VHDLultima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09" w:rsidRPr="00CA6109" w:rsidRDefault="00CA6109" w:rsidP="00CA6109">
      <w:pPr>
        <w:pStyle w:val="Legenda"/>
        <w:jc w:val="center"/>
        <w:rPr>
          <w:lang w:val="pt-BR"/>
        </w:rPr>
      </w:pPr>
      <w:r w:rsidRPr="00CA6109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15</w:t>
      </w:r>
      <w:r w:rsidR="00812842">
        <w:rPr>
          <w:lang w:val="pt-BR"/>
        </w:rPr>
        <w:fldChar w:fldCharType="end"/>
      </w:r>
      <w:r w:rsidRPr="00CA6109">
        <w:rPr>
          <w:lang w:val="pt-BR"/>
        </w:rPr>
        <w:t xml:space="preserve"> Controle de saída do "U_MultiplicadorSomador8".</w:t>
      </w:r>
    </w:p>
    <w:p w:rsidR="00F23535" w:rsidRPr="00F23535" w:rsidRDefault="00F23535" w:rsidP="00F23535">
      <w:pPr>
        <w:pStyle w:val="Ttulo1"/>
        <w:rPr>
          <w:lang w:val="pt-BR"/>
        </w:rPr>
      </w:pPr>
      <w:r>
        <w:rPr>
          <w:lang w:val="pt-BR"/>
        </w:rPr>
        <w:t>Funcionamento</w:t>
      </w:r>
    </w:p>
    <w:p w:rsidR="00F13055" w:rsidRDefault="001B5506" w:rsidP="00F23535">
      <w:pPr>
        <w:ind w:firstLine="432"/>
        <w:jc w:val="both"/>
        <w:rPr>
          <w:lang w:val="pt-BR"/>
        </w:rPr>
      </w:pPr>
      <w:r>
        <w:rPr>
          <w:lang w:val="pt-BR"/>
        </w:rPr>
        <w:t xml:space="preserve">O multiplicador de 8 bits </w:t>
      </w:r>
      <w:r w:rsidR="008B62CD">
        <w:rPr>
          <w:lang w:val="pt-BR"/>
        </w:rPr>
        <w:t xml:space="preserve">recebe duas entradas e escolhe o menor valor absoluto entre elas, então considera este valor como n, o outro valor é somado </w:t>
      </w:r>
      <w:proofErr w:type="gramStart"/>
      <w:r w:rsidR="008B62CD">
        <w:rPr>
          <w:lang w:val="pt-BR"/>
        </w:rPr>
        <w:t>n</w:t>
      </w:r>
      <w:proofErr w:type="gramEnd"/>
      <w:r w:rsidR="008B62CD">
        <w:rPr>
          <w:lang w:val="pt-BR"/>
        </w:rPr>
        <w:t xml:space="preserve"> vezes. Se o valor </w:t>
      </w:r>
      <w:r w:rsidR="00B70CAD">
        <w:rPr>
          <w:lang w:val="pt-BR"/>
        </w:rPr>
        <w:t xml:space="preserve">de </w:t>
      </w:r>
      <w:proofErr w:type="gramStart"/>
      <w:r w:rsidR="00B70CAD">
        <w:rPr>
          <w:lang w:val="pt-BR"/>
        </w:rPr>
        <w:t>n</w:t>
      </w:r>
      <w:proofErr w:type="gramEnd"/>
      <w:r w:rsidR="00B70CAD">
        <w:rPr>
          <w:lang w:val="pt-BR"/>
        </w:rPr>
        <w:t xml:space="preserve"> </w:t>
      </w:r>
      <w:r w:rsidR="008B62CD">
        <w:rPr>
          <w:lang w:val="pt-BR"/>
        </w:rPr>
        <w:t>for nega</w:t>
      </w:r>
      <w:r w:rsidR="00B70CAD">
        <w:rPr>
          <w:lang w:val="pt-BR"/>
        </w:rPr>
        <w:t>tivo, o resultado é invertido. O resultado é armazenado em 16 bits</w:t>
      </w:r>
      <w:r w:rsidR="004D5CD6">
        <w:rPr>
          <w:lang w:val="pt-BR"/>
        </w:rPr>
        <w:t>.</w:t>
      </w:r>
    </w:p>
    <w:p w:rsidR="004D5CD6" w:rsidRDefault="004B7748" w:rsidP="00F23535">
      <w:pPr>
        <w:ind w:firstLine="432"/>
        <w:jc w:val="both"/>
        <w:rPr>
          <w:lang w:val="pt-BR"/>
        </w:rPr>
      </w:pPr>
      <w:r>
        <w:rPr>
          <w:lang w:val="pt-BR"/>
        </w:rPr>
        <w:t xml:space="preserve">O somador CSA16 leva 20ns para convergir à um resultado, uma vez que o CSA8 leva 16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e o Multiplexador interno leva 4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para realizar a seleção. O CSA8, por sua vez, leva tal tempo pois o CLA leva 12ns e o multiplexador leva mais 4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. Os registradores levam 8 </w:t>
      </w:r>
      <w:proofErr w:type="spellStart"/>
      <w:r>
        <w:rPr>
          <w:lang w:val="pt-BR"/>
        </w:rPr>
        <w:t>ns</w:t>
      </w:r>
      <w:proofErr w:type="spellEnd"/>
      <w:r>
        <w:rPr>
          <w:lang w:val="pt-BR"/>
        </w:rPr>
        <w:t xml:space="preserve"> após a descida do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para carregar o resultado na saída.</w:t>
      </w:r>
    </w:p>
    <w:p w:rsidR="000C6305" w:rsidRDefault="004B7748" w:rsidP="000C6305">
      <w:pPr>
        <w:ind w:firstLine="432"/>
        <w:jc w:val="both"/>
        <w:rPr>
          <w:lang w:val="pt-BR"/>
        </w:rPr>
      </w:pPr>
      <w:r>
        <w:rPr>
          <w:lang w:val="pt-BR"/>
        </w:rPr>
        <w:t>Considerando os tempo</w:t>
      </w:r>
      <w:r w:rsidR="00FA59C3">
        <w:rPr>
          <w:lang w:val="pt-BR"/>
        </w:rPr>
        <w:t xml:space="preserve">s, o </w:t>
      </w:r>
      <w:proofErr w:type="spellStart"/>
      <w:r w:rsidR="00FA59C3">
        <w:rPr>
          <w:lang w:val="pt-BR"/>
        </w:rPr>
        <w:t>Clock</w:t>
      </w:r>
      <w:proofErr w:type="spellEnd"/>
      <w:r w:rsidR="00FA59C3">
        <w:rPr>
          <w:lang w:val="pt-BR"/>
        </w:rPr>
        <w:t xml:space="preserve"> utilizado foi com um período de 40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, iniciando em zero (20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em zero, depois 20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em um, e assim sucessivamente). O multiplicador não sinalizado pode ser operado com um </w:t>
      </w:r>
      <w:proofErr w:type="spellStart"/>
      <w:r w:rsidR="00FA59C3">
        <w:rPr>
          <w:lang w:val="pt-BR"/>
        </w:rPr>
        <w:t>clock</w:t>
      </w:r>
      <w:proofErr w:type="spellEnd"/>
      <w:r w:rsidR="00FA59C3">
        <w:rPr>
          <w:lang w:val="pt-BR"/>
        </w:rPr>
        <w:t xml:space="preserve"> de 32 </w:t>
      </w:r>
      <w:proofErr w:type="spellStart"/>
      <w:r w:rsidR="00FA59C3">
        <w:rPr>
          <w:lang w:val="pt-BR"/>
        </w:rPr>
        <w:t>ns</w:t>
      </w:r>
      <w:proofErr w:type="spellEnd"/>
      <w:r w:rsidR="00FA59C3">
        <w:rPr>
          <w:lang w:val="pt-BR"/>
        </w:rPr>
        <w:t xml:space="preserve"> de período, devido à ausência de um negador de acumulador (Necessário no sinalizado para realizar multiplicação com multiplicadores negativos).</w:t>
      </w:r>
      <w:r w:rsidR="000C6305">
        <w:rPr>
          <w:lang w:val="pt-BR"/>
        </w:rPr>
        <w:t xml:space="preserve"> As figuras 3.1 a 3.3 mostram testes de tempo com os somadores de 4 </w:t>
      </w:r>
      <w:r w:rsidR="00521A90">
        <w:rPr>
          <w:lang w:val="pt-BR"/>
        </w:rPr>
        <w:t>a</w:t>
      </w:r>
      <w:r w:rsidR="000C6305">
        <w:rPr>
          <w:lang w:val="pt-BR"/>
        </w:rPr>
        <w:t xml:space="preserve"> 16 bits, em ordem.</w:t>
      </w:r>
    </w:p>
    <w:p w:rsidR="000C6305" w:rsidRDefault="000C6305" w:rsidP="000C6305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209B8F04" wp14:editId="0ACA4660">
            <wp:extent cx="4819650" cy="1495425"/>
            <wp:effectExtent l="0" t="0" r="0" b="9525"/>
            <wp:docPr id="3" name="Imagem 3" descr="C:\Users\JFPS\Documents\GitHub\VHDLultimate\tempo C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PS\Documents\GitHub\VHDLultimate\tempo CLA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  <w:rPr>
          <w:lang w:val="pt-BR"/>
        </w:rPr>
      </w:pPr>
      <w:r w:rsidRPr="000C6305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3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0C6305">
        <w:rPr>
          <w:lang w:val="pt-BR"/>
        </w:rPr>
        <w:t xml:space="preserve"> Teste com CLA 4 bits.</w:t>
      </w:r>
    </w:p>
    <w:p w:rsidR="000C6305" w:rsidRPr="000C6305" w:rsidRDefault="000C6305" w:rsidP="000C6305">
      <w:pPr>
        <w:rPr>
          <w:lang w:val="pt-BR"/>
        </w:rPr>
      </w:pPr>
    </w:p>
    <w:p w:rsidR="000C6305" w:rsidRDefault="000C6305" w:rsidP="000C6305">
      <w:pPr>
        <w:keepNext/>
        <w:ind w:firstLine="432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043CAB3" wp14:editId="03C40521">
            <wp:extent cx="5934075" cy="1352550"/>
            <wp:effectExtent l="0" t="0" r="9525" b="0"/>
            <wp:docPr id="4" name="Imagem 4" descr="C:\Users\JFPS\Documents\GitHub\VHDLultimate\tempo CS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PS\Documents\GitHub\VHDLultimate\tempo CSA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</w:pPr>
      <w:r>
        <w:t xml:space="preserve">Figure </w:t>
      </w:r>
      <w:r w:rsidR="006D7489">
        <w:fldChar w:fldCharType="begin"/>
      </w:r>
      <w:r w:rsidR="006D7489">
        <w:instrText xml:space="preserve"> STYLEREF 1 \s </w:instrText>
      </w:r>
      <w:r w:rsidR="006D7489">
        <w:fldChar w:fldCharType="separate"/>
      </w:r>
      <w:r w:rsidR="00812842">
        <w:rPr>
          <w:noProof/>
        </w:rPr>
        <w:t>3</w:t>
      </w:r>
      <w:r w:rsidR="006D7489">
        <w:rPr>
          <w:noProof/>
        </w:rPr>
        <w:fldChar w:fldCharType="end"/>
      </w:r>
      <w:r w:rsidR="00812842">
        <w:t>.</w:t>
      </w:r>
      <w:r w:rsidR="006D7489">
        <w:fldChar w:fldCharType="begin"/>
      </w:r>
      <w:r w:rsidR="006D7489">
        <w:instrText xml:space="preserve"> SEQ Figure \* ARABIC \s 1 </w:instrText>
      </w:r>
      <w:r w:rsidR="006D7489">
        <w:fldChar w:fldCharType="separate"/>
      </w:r>
      <w:r w:rsidR="00812842">
        <w:rPr>
          <w:noProof/>
        </w:rPr>
        <w:t>2</w:t>
      </w:r>
      <w:r w:rsidR="006D7489">
        <w:rPr>
          <w:noProof/>
        </w:rPr>
        <w:fldChar w:fldCharType="end"/>
      </w:r>
      <w:r>
        <w:t xml:space="preserve"> Teste com CSA8 bits.</w:t>
      </w:r>
    </w:p>
    <w:p w:rsidR="000C6305" w:rsidRPr="000C6305" w:rsidRDefault="000C6305" w:rsidP="000C6305"/>
    <w:p w:rsidR="000C6305" w:rsidRDefault="000C6305" w:rsidP="000C6305">
      <w:pPr>
        <w:keepNext/>
        <w:ind w:firstLine="432"/>
        <w:jc w:val="right"/>
      </w:pPr>
      <w:r>
        <w:rPr>
          <w:noProof/>
          <w:lang w:eastAsia="en-US"/>
        </w:rPr>
        <w:drawing>
          <wp:inline distT="0" distB="0" distL="0" distR="0" wp14:anchorId="779E5964" wp14:editId="10D83B94">
            <wp:extent cx="5248275" cy="1581150"/>
            <wp:effectExtent l="0" t="0" r="9525" b="0"/>
            <wp:docPr id="11" name="Imagem 11" descr="C:\Users\JFPS\Documents\GitHub\VHDLultimate\tempo CS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PS\Documents\GitHub\VHDLultimate\tempo CSA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5" w:rsidRDefault="000C6305" w:rsidP="000C6305">
      <w:pPr>
        <w:pStyle w:val="Legenda"/>
        <w:jc w:val="center"/>
        <w:rPr>
          <w:lang w:val="pt-BR"/>
        </w:rPr>
      </w:pPr>
      <w:r>
        <w:t xml:space="preserve">Figure </w:t>
      </w:r>
      <w:r w:rsidR="006D7489">
        <w:fldChar w:fldCharType="begin"/>
      </w:r>
      <w:r w:rsidR="006D7489">
        <w:instrText xml:space="preserve"> STYLEREF 1 \s </w:instrText>
      </w:r>
      <w:r w:rsidR="006D7489">
        <w:fldChar w:fldCharType="separate"/>
      </w:r>
      <w:r w:rsidR="00812842">
        <w:rPr>
          <w:noProof/>
        </w:rPr>
        <w:t>3</w:t>
      </w:r>
      <w:r w:rsidR="006D7489">
        <w:rPr>
          <w:noProof/>
        </w:rPr>
        <w:fldChar w:fldCharType="end"/>
      </w:r>
      <w:r w:rsidR="00812842">
        <w:t>.</w:t>
      </w:r>
      <w:r w:rsidR="006D7489">
        <w:fldChar w:fldCharType="begin"/>
      </w:r>
      <w:r w:rsidR="006D7489">
        <w:instrText xml:space="preserve"> SEQ Figure \* ARABIC \s 1 </w:instrText>
      </w:r>
      <w:r w:rsidR="006D7489">
        <w:fldChar w:fldCharType="separate"/>
      </w:r>
      <w:r w:rsidR="00812842">
        <w:rPr>
          <w:noProof/>
        </w:rPr>
        <w:t>3</w:t>
      </w:r>
      <w:r w:rsidR="006D7489">
        <w:rPr>
          <w:noProof/>
        </w:rPr>
        <w:fldChar w:fldCharType="end"/>
      </w:r>
      <w:r>
        <w:t xml:space="preserve"> Teste com CSA 16 bits.</w:t>
      </w:r>
    </w:p>
    <w:p w:rsidR="004B7748" w:rsidRDefault="004B7748" w:rsidP="00F23535">
      <w:pPr>
        <w:ind w:firstLine="432"/>
        <w:jc w:val="both"/>
        <w:rPr>
          <w:lang w:val="pt-BR"/>
        </w:rPr>
      </w:pPr>
    </w:p>
    <w:p w:rsidR="00277A86" w:rsidRDefault="00277A86" w:rsidP="00A368BF">
      <w:pPr>
        <w:pStyle w:val="Ttulo1"/>
        <w:jc w:val="both"/>
        <w:rPr>
          <w:lang w:val="pt-BR"/>
        </w:rPr>
      </w:pPr>
      <w:r>
        <w:rPr>
          <w:lang w:val="pt-BR"/>
        </w:rPr>
        <w:t>Conclusão</w:t>
      </w:r>
    </w:p>
    <w:p w:rsidR="00521A90" w:rsidRDefault="007109C4" w:rsidP="00D4521A">
      <w:pPr>
        <w:ind w:firstLine="432"/>
        <w:jc w:val="both"/>
        <w:rPr>
          <w:lang w:val="pt-BR"/>
        </w:rPr>
      </w:pPr>
      <w:r>
        <w:rPr>
          <w:lang w:val="pt-BR"/>
        </w:rPr>
        <w:t xml:space="preserve">Há casos onde a estratégia implementada pode ser melhor que o Algoritmo de Multiplicação de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, por exemplo. Enquanto o alg. De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 leva y (Sendo este o número de bits do multiplicador) 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+ 1 de inicialização, o multiplicador somador leva z (Sendo este o módulo do multiplicador) ciclos + 1 de inicialização. Quando se multiplica -</w:t>
      </w:r>
      <w:r w:rsidR="00736150">
        <w:rPr>
          <w:lang w:val="pt-BR"/>
        </w:rPr>
        <w:t>3</w:t>
      </w:r>
      <w:r>
        <w:rPr>
          <w:lang w:val="pt-BR"/>
        </w:rPr>
        <w:t xml:space="preserve"> * </w:t>
      </w:r>
      <w:r w:rsidR="00736150">
        <w:rPr>
          <w:lang w:val="pt-BR"/>
        </w:rPr>
        <w:t>2</w:t>
      </w:r>
      <w:r>
        <w:rPr>
          <w:lang w:val="pt-BR"/>
        </w:rPr>
        <w:t xml:space="preserve"> (8 bits) usando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, por exemplo, ter-se-ia o resultado em 8 + 1 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; enquanto no implementado ter-se-ia o mesmo resultado em 2 + 1 ciclos.</w:t>
      </w:r>
      <w:r w:rsidR="00736150">
        <w:rPr>
          <w:lang w:val="pt-BR"/>
        </w:rPr>
        <w:t xml:space="preserve"> A figura 4.1 mostra tal exemplo.</w:t>
      </w:r>
    </w:p>
    <w:p w:rsidR="00736150" w:rsidRDefault="00736150" w:rsidP="00736150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76F9C285" wp14:editId="66A86B24">
            <wp:extent cx="4876800" cy="1524000"/>
            <wp:effectExtent l="0" t="0" r="0" b="0"/>
            <wp:docPr id="14" name="Imagem 14" descr="C:\Users\JFPS\Documents\GitHub\VHDLultimate\sign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FPS\Documents\GitHub\VHDLultimate\signed 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736150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entre </w:t>
      </w:r>
      <w:r>
        <w:rPr>
          <w:lang w:val="pt-BR"/>
        </w:rPr>
        <w:t>-3</w:t>
      </w:r>
      <w:r w:rsidRPr="00736150">
        <w:rPr>
          <w:lang w:val="pt-BR"/>
        </w:rPr>
        <w:t xml:space="preserve"> e  utilizando o "MultiplicadorSomador8".</w:t>
      </w:r>
    </w:p>
    <w:p w:rsidR="00736150" w:rsidRPr="00736150" w:rsidRDefault="00736150" w:rsidP="00736150">
      <w:pPr>
        <w:rPr>
          <w:lang w:val="pt-BR"/>
        </w:rPr>
      </w:pPr>
    </w:p>
    <w:p w:rsidR="007109C4" w:rsidRDefault="00650F3E" w:rsidP="00D4521A">
      <w:pPr>
        <w:ind w:firstLine="432"/>
        <w:jc w:val="both"/>
        <w:rPr>
          <w:lang w:val="pt-BR"/>
        </w:rPr>
      </w:pPr>
      <w:r>
        <w:rPr>
          <w:lang w:val="pt-BR"/>
        </w:rPr>
        <w:lastRenderedPageBreak/>
        <w:t xml:space="preserve">Consequentemente, quando </w:t>
      </w:r>
      <w:r w:rsidR="00736150">
        <w:rPr>
          <w:lang w:val="pt-BR"/>
        </w:rPr>
        <w:t>se tem</w:t>
      </w:r>
      <w:r>
        <w:rPr>
          <w:lang w:val="pt-BR"/>
        </w:rPr>
        <w:t xml:space="preserve"> um multiplicador cujo módulo é maior que o número de bits utilizado para representa-lo, o Multiplicador de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 supera o somador. Como exemplo, considere a multiplicação sinalizada -126*-122</w:t>
      </w:r>
      <w:r w:rsidR="00736150">
        <w:rPr>
          <w:lang w:val="pt-BR"/>
        </w:rPr>
        <w:t xml:space="preserve"> com 8 bits, enquanto </w:t>
      </w:r>
      <w:proofErr w:type="spellStart"/>
      <w:r w:rsidR="00736150">
        <w:rPr>
          <w:lang w:val="pt-BR"/>
        </w:rPr>
        <w:t>Booth</w:t>
      </w:r>
      <w:proofErr w:type="spellEnd"/>
      <w:r w:rsidR="00736150">
        <w:rPr>
          <w:lang w:val="pt-BR"/>
        </w:rPr>
        <w:t xml:space="preserve"> calcularia em 9 ciclos, o somador calcularia em 122 ciclos (|-122| + 1). A figura 4.2 mostra este exemplo.</w:t>
      </w:r>
    </w:p>
    <w:p w:rsidR="00736150" w:rsidRPr="00736150" w:rsidRDefault="00736150" w:rsidP="00736150">
      <w:pPr>
        <w:keepNext/>
        <w:ind w:firstLine="432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096C463B" wp14:editId="19CF0CEB">
            <wp:extent cx="4829175" cy="968936"/>
            <wp:effectExtent l="0" t="0" r="3175" b="2540"/>
            <wp:docPr id="15" name="Imagem 15" descr="C:\Users\JFPS\Documents\GitHub\VHDLultimate\bigSig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FPS\Documents\GitHub\VHDLultimate\bigSign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6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Pr="00736150" w:rsidRDefault="00736150" w:rsidP="00736150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4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entre -126 e -122 utilizando o "MultiplicadorSomador8"</w:t>
      </w:r>
    </w:p>
    <w:p w:rsidR="00736150" w:rsidRDefault="00736150" w:rsidP="00D4521A">
      <w:pPr>
        <w:ind w:firstLine="432"/>
        <w:jc w:val="both"/>
        <w:rPr>
          <w:lang w:val="pt-BR"/>
        </w:rPr>
      </w:pPr>
    </w:p>
    <w:p w:rsidR="00650F3E" w:rsidRDefault="007109C4" w:rsidP="00D4521A">
      <w:pPr>
        <w:ind w:firstLine="432"/>
        <w:jc w:val="both"/>
        <w:rPr>
          <w:lang w:val="pt-BR"/>
        </w:rPr>
      </w:pPr>
      <w:r>
        <w:rPr>
          <w:lang w:val="pt-BR"/>
        </w:rPr>
        <w:t xml:space="preserve">Outra nuance é que </w:t>
      </w:r>
      <w:proofErr w:type="spellStart"/>
      <w:r>
        <w:rPr>
          <w:lang w:val="pt-BR"/>
        </w:rPr>
        <w:t>Booth</w:t>
      </w:r>
      <w:proofErr w:type="spellEnd"/>
      <w:r>
        <w:rPr>
          <w:lang w:val="pt-BR"/>
        </w:rPr>
        <w:t xml:space="preserve"> apenas considera inteiros sinalizados, ent</w:t>
      </w:r>
      <w:r w:rsidR="00650F3E">
        <w:rPr>
          <w:lang w:val="pt-BR"/>
        </w:rPr>
        <w:t xml:space="preserve">ão caso fosse multiplicar 128*2 com 8 bits, necessitaria de 9 bits para que a multiplicação não fosse interpretada como -128*2, o que ocuparia mais recursos, um ciclo a mais de </w:t>
      </w:r>
      <w:proofErr w:type="spellStart"/>
      <w:r w:rsidR="00650F3E">
        <w:rPr>
          <w:lang w:val="pt-BR"/>
        </w:rPr>
        <w:t>clock</w:t>
      </w:r>
      <w:proofErr w:type="spellEnd"/>
      <w:r w:rsidR="00650F3E">
        <w:rPr>
          <w:lang w:val="pt-BR"/>
        </w:rPr>
        <w:t xml:space="preserve"> quando comparado com o mesmo algoritmo sinalizado de mesmo tamanho e um somador de tamanho equivalente (O de </w:t>
      </w:r>
      <w:proofErr w:type="spellStart"/>
      <w:r w:rsidR="00650F3E">
        <w:rPr>
          <w:lang w:val="pt-BR"/>
        </w:rPr>
        <w:t>Booth</w:t>
      </w:r>
      <w:proofErr w:type="spellEnd"/>
      <w:r w:rsidR="00650F3E">
        <w:rPr>
          <w:lang w:val="pt-BR"/>
        </w:rPr>
        <w:t xml:space="preserve"> utiliza somadores do mesmo número de bits que os operandos). </w:t>
      </w:r>
    </w:p>
    <w:p w:rsidR="00521A90" w:rsidRDefault="00650F3E" w:rsidP="00D4521A">
      <w:pPr>
        <w:ind w:firstLine="432"/>
        <w:jc w:val="both"/>
        <w:rPr>
          <w:lang w:val="pt-BR"/>
        </w:rPr>
      </w:pPr>
      <w:r>
        <w:rPr>
          <w:lang w:val="pt-BR"/>
        </w:rPr>
        <w:t>Obviamente, ainda seria melhor que o não sinalizado “Multiplicador Somador”, pois este precisaria alterar os componentes “Max” e “</w:t>
      </w:r>
      <w:proofErr w:type="spellStart"/>
      <w:r>
        <w:rPr>
          <w:lang w:val="pt-BR"/>
        </w:rPr>
        <w:t>Expand</w:t>
      </w:r>
      <w:proofErr w:type="spellEnd"/>
      <w:r>
        <w:rPr>
          <w:lang w:val="pt-BR"/>
        </w:rPr>
        <w:t>”, como discutido na seção “</w:t>
      </w:r>
      <w:hyperlink w:anchor="_Diferenciação_na_multiplicação" w:history="1">
        <w:r w:rsidRPr="00650F3E">
          <w:rPr>
            <w:rStyle w:val="Hyperlink"/>
            <w:lang w:val="pt-BR"/>
          </w:rPr>
          <w:t>Diferenciação na multiplicação de não sinalizados</w:t>
        </w:r>
      </w:hyperlink>
      <w:r>
        <w:rPr>
          <w:lang w:val="pt-BR"/>
        </w:rPr>
        <w:t>”, e ainda possui a característica de precisar de somadores maiores que os operandos da multiplicação e a grande quantia de ciclos com multiplicadores grandes.</w:t>
      </w:r>
    </w:p>
    <w:p w:rsidR="00736150" w:rsidRDefault="00736150" w:rsidP="00812842">
      <w:pPr>
        <w:pStyle w:val="Ttulo1"/>
        <w:rPr>
          <w:lang w:val="pt-BR"/>
        </w:rPr>
      </w:pPr>
      <w:r>
        <w:rPr>
          <w:lang w:val="pt-BR"/>
        </w:rPr>
        <w:t>Anexos</w:t>
      </w:r>
    </w:p>
    <w:p w:rsidR="00521A90" w:rsidRDefault="00521A90" w:rsidP="00812842">
      <w:pPr>
        <w:ind w:firstLine="432"/>
        <w:jc w:val="center"/>
        <w:rPr>
          <w:lang w:val="pt-BR"/>
        </w:rPr>
      </w:pPr>
    </w:p>
    <w:p w:rsidR="00736150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5AE4B9CE" wp14:editId="13B8ECC7">
            <wp:extent cx="3456217" cy="1188997"/>
            <wp:effectExtent l="0" t="0" r="0" b="0"/>
            <wp:docPr id="16" name="Imagem 16" descr="C:\Users\JFPS\Documents\GitHub\VHDLultimate\sign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FPS\Documents\GitHub\VHDLultimate\signed 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23" cy="120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812842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1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sinalizada entre -3 e 0. </w:t>
      </w:r>
      <w:r w:rsidRPr="006D7489">
        <w:rPr>
          <w:lang w:val="pt-BR"/>
        </w:rPr>
        <w:t>Resultado em 1 ciclo.</w:t>
      </w:r>
    </w:p>
    <w:p w:rsidR="00736150" w:rsidRDefault="00736150" w:rsidP="00812842">
      <w:pPr>
        <w:ind w:firstLine="432"/>
        <w:jc w:val="center"/>
        <w:rPr>
          <w:lang w:val="pt-BR"/>
        </w:rPr>
      </w:pPr>
    </w:p>
    <w:p w:rsidR="00736150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DC4915D" wp14:editId="29098B9B">
            <wp:extent cx="4122420" cy="1263200"/>
            <wp:effectExtent l="0" t="0" r="0" b="0"/>
            <wp:docPr id="20" name="Imagem 20" descr="C:\Users\JFPS\Documents\GitHub\VHDLultimate\signe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FPS\Documents\GitHub\VHDLultimate\signed 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01" cy="12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736150" w:rsidP="00812842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2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 Multiplicação sinalizada entre -3 e -1. </w:t>
      </w:r>
      <w:r w:rsidRPr="006D7489">
        <w:rPr>
          <w:lang w:val="pt-BR"/>
        </w:rPr>
        <w:t>Resultado em 2 ciclos (</w:t>
      </w:r>
      <w:proofErr w:type="spellStart"/>
      <w:r w:rsidRPr="006D7489">
        <w:rPr>
          <w:lang w:val="pt-BR"/>
        </w:rPr>
        <w:t>Init</w:t>
      </w:r>
      <w:proofErr w:type="spellEnd"/>
      <w:r w:rsidRPr="006D7489">
        <w:rPr>
          <w:lang w:val="pt-BR"/>
        </w:rPr>
        <w:t xml:space="preserve"> + |-1|).</w:t>
      </w:r>
    </w:p>
    <w:p w:rsidR="00736150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522B7900" wp14:editId="68CDCEC3">
            <wp:extent cx="6311788" cy="1143000"/>
            <wp:effectExtent l="0" t="0" r="0" b="0"/>
            <wp:docPr id="24" name="Imagem 24" descr="C:\Users\JFPS\Documents\GitHub\VHDLultimate\unsign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FPS\Documents\GitHub\VHDLultimate\unsigned 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476" cy="11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Pr="006D7489" w:rsidRDefault="00736150" w:rsidP="00812842">
      <w:pPr>
        <w:pStyle w:val="Legenda"/>
        <w:jc w:val="center"/>
        <w:rPr>
          <w:lang w:val="pt-BR"/>
        </w:rPr>
      </w:pPr>
      <w:r w:rsidRPr="00736150">
        <w:rPr>
          <w:lang w:val="pt-BR"/>
        </w:rPr>
        <w:t xml:space="preserve">Figure 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STYLEREF 1 \s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5</w:t>
      </w:r>
      <w:r w:rsidR="00812842">
        <w:rPr>
          <w:lang w:val="pt-BR"/>
        </w:rPr>
        <w:fldChar w:fldCharType="end"/>
      </w:r>
      <w:r w:rsidR="00812842">
        <w:rPr>
          <w:lang w:val="pt-BR"/>
        </w:rPr>
        <w:t>.</w:t>
      </w:r>
      <w:r w:rsidR="00812842">
        <w:rPr>
          <w:lang w:val="pt-BR"/>
        </w:rPr>
        <w:fldChar w:fldCharType="begin"/>
      </w:r>
      <w:r w:rsidR="00812842">
        <w:rPr>
          <w:lang w:val="pt-BR"/>
        </w:rPr>
        <w:instrText xml:space="preserve"> SEQ Figure \* ARABIC \s 1 </w:instrText>
      </w:r>
      <w:r w:rsidR="00812842">
        <w:rPr>
          <w:lang w:val="pt-BR"/>
        </w:rPr>
        <w:fldChar w:fldCharType="separate"/>
      </w:r>
      <w:r w:rsidR="00812842">
        <w:rPr>
          <w:noProof/>
          <w:lang w:val="pt-BR"/>
        </w:rPr>
        <w:t>3</w:t>
      </w:r>
      <w:r w:rsidR="00812842">
        <w:rPr>
          <w:lang w:val="pt-BR"/>
        </w:rPr>
        <w:fldChar w:fldCharType="end"/>
      </w:r>
      <w:r w:rsidRPr="00736150">
        <w:rPr>
          <w:lang w:val="pt-BR"/>
        </w:rPr>
        <w:t xml:space="preserve"> Multiplicação não sinalizada entre 130 e 134. </w:t>
      </w:r>
      <w:r w:rsidRPr="006D7489">
        <w:rPr>
          <w:lang w:val="pt-BR"/>
        </w:rPr>
        <w:t>Resultado em 131 ciclos (</w:t>
      </w:r>
      <w:proofErr w:type="spellStart"/>
      <w:r w:rsidRPr="006D7489">
        <w:rPr>
          <w:lang w:val="pt-BR"/>
        </w:rPr>
        <w:t>Init</w:t>
      </w:r>
      <w:proofErr w:type="spellEnd"/>
      <w:r w:rsidRPr="006D7489">
        <w:rPr>
          <w:lang w:val="pt-BR"/>
        </w:rPr>
        <w:t xml:space="preserve"> + |130|).</w:t>
      </w:r>
    </w:p>
    <w:p w:rsidR="00812842" w:rsidRPr="006D7489" w:rsidRDefault="00812842" w:rsidP="00812842">
      <w:pPr>
        <w:rPr>
          <w:lang w:val="pt-BR"/>
        </w:rPr>
      </w:pPr>
    </w:p>
    <w:p w:rsidR="00812842" w:rsidRDefault="00736150" w:rsidP="00812842">
      <w:pPr>
        <w:keepNext/>
        <w:ind w:firstLine="432"/>
        <w:jc w:val="center"/>
      </w:pPr>
      <w:r>
        <w:rPr>
          <w:noProof/>
          <w:lang w:eastAsia="en-US"/>
        </w:rPr>
        <w:drawing>
          <wp:inline distT="0" distB="0" distL="0" distR="0" wp14:anchorId="49CE0E33" wp14:editId="01039711">
            <wp:extent cx="4625910" cy="1186131"/>
            <wp:effectExtent l="0" t="0" r="3810" b="0"/>
            <wp:docPr id="26" name="Imagem 26" descr="C:\Users\JFPS\Documents\GitHub\VHDLultimate\unsign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FPS\Documents\GitHub\VHDLultimate\unsigned 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79" cy="12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50" w:rsidRDefault="00812842" w:rsidP="00812842">
      <w:pPr>
        <w:pStyle w:val="Legenda"/>
        <w:jc w:val="center"/>
        <w:rPr>
          <w:lang w:val="pt-BR"/>
        </w:rPr>
      </w:pPr>
      <w:r w:rsidRPr="00812842">
        <w:rPr>
          <w:lang w:val="pt-BR"/>
        </w:rPr>
        <w:t xml:space="preserve">Figure </w:t>
      </w:r>
      <w:r>
        <w:fldChar w:fldCharType="begin"/>
      </w:r>
      <w:r w:rsidRPr="00812842">
        <w:rPr>
          <w:lang w:val="pt-BR"/>
        </w:rPr>
        <w:instrText xml:space="preserve"> STYLEREF 1 \s </w:instrText>
      </w:r>
      <w:r>
        <w:fldChar w:fldCharType="separate"/>
      </w:r>
      <w:r w:rsidRPr="00812842">
        <w:rPr>
          <w:noProof/>
          <w:lang w:val="pt-BR"/>
        </w:rPr>
        <w:t>5</w:t>
      </w:r>
      <w:r>
        <w:fldChar w:fldCharType="end"/>
      </w:r>
      <w:r w:rsidRPr="00812842">
        <w:rPr>
          <w:lang w:val="pt-BR"/>
        </w:rPr>
        <w:t>.</w:t>
      </w:r>
      <w:r>
        <w:fldChar w:fldCharType="begin"/>
      </w:r>
      <w:r w:rsidRPr="00812842">
        <w:rPr>
          <w:lang w:val="pt-BR"/>
        </w:rPr>
        <w:instrText xml:space="preserve"> SEQ Figure \* ARABIC \s 1 </w:instrText>
      </w:r>
      <w:r>
        <w:fldChar w:fldCharType="separate"/>
      </w:r>
      <w:r w:rsidRPr="00812842">
        <w:rPr>
          <w:noProof/>
          <w:lang w:val="pt-BR"/>
        </w:rPr>
        <w:t>4</w:t>
      </w:r>
      <w:r>
        <w:fldChar w:fldCharType="end"/>
      </w:r>
      <w:r w:rsidRPr="00812842">
        <w:rPr>
          <w:lang w:val="pt-BR"/>
        </w:rPr>
        <w:t xml:space="preserve"> Multiplicação não sinalizada entre 2 e 3. </w:t>
      </w:r>
      <w:r w:rsidRPr="006D7489">
        <w:rPr>
          <w:lang w:val="pt-BR"/>
        </w:rPr>
        <w:t>Resultado em 3 ciclos (</w:t>
      </w:r>
      <w:proofErr w:type="spellStart"/>
      <w:r w:rsidRPr="006D7489">
        <w:rPr>
          <w:lang w:val="pt-BR"/>
        </w:rPr>
        <w:t>Init</w:t>
      </w:r>
      <w:proofErr w:type="spellEnd"/>
      <w:r w:rsidRPr="006D7489">
        <w:rPr>
          <w:lang w:val="pt-BR"/>
        </w:rPr>
        <w:t xml:space="preserve"> + |2|).</w:t>
      </w:r>
    </w:p>
    <w:p w:rsidR="00521A90" w:rsidRPr="00277A86" w:rsidRDefault="00521A90" w:rsidP="00521A90">
      <w:pPr>
        <w:ind w:firstLine="432"/>
        <w:jc w:val="center"/>
        <w:rPr>
          <w:lang w:val="pt-BR"/>
        </w:rPr>
      </w:pPr>
    </w:p>
    <w:sectPr w:rsidR="00521A90" w:rsidRPr="00277A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86"/>
    <w:rsid w:val="00017C1A"/>
    <w:rsid w:val="00037965"/>
    <w:rsid w:val="000C6305"/>
    <w:rsid w:val="000F0488"/>
    <w:rsid w:val="00111B9F"/>
    <w:rsid w:val="00135710"/>
    <w:rsid w:val="00154EC0"/>
    <w:rsid w:val="00157343"/>
    <w:rsid w:val="001B5506"/>
    <w:rsid w:val="001B7833"/>
    <w:rsid w:val="001E4970"/>
    <w:rsid w:val="002377AC"/>
    <w:rsid w:val="00277A86"/>
    <w:rsid w:val="002A08F6"/>
    <w:rsid w:val="00370E99"/>
    <w:rsid w:val="003E689D"/>
    <w:rsid w:val="00450EC0"/>
    <w:rsid w:val="004B7748"/>
    <w:rsid w:val="004C5AD6"/>
    <w:rsid w:val="004D5CD6"/>
    <w:rsid w:val="00521A90"/>
    <w:rsid w:val="00532689"/>
    <w:rsid w:val="00650F3E"/>
    <w:rsid w:val="006A44BD"/>
    <w:rsid w:val="006D7489"/>
    <w:rsid w:val="007109C4"/>
    <w:rsid w:val="007204B3"/>
    <w:rsid w:val="00736150"/>
    <w:rsid w:val="007A70BE"/>
    <w:rsid w:val="00812842"/>
    <w:rsid w:val="00814CFA"/>
    <w:rsid w:val="00827196"/>
    <w:rsid w:val="00873B0E"/>
    <w:rsid w:val="00891297"/>
    <w:rsid w:val="00897C6B"/>
    <w:rsid w:val="008B0491"/>
    <w:rsid w:val="008B62CD"/>
    <w:rsid w:val="00931F57"/>
    <w:rsid w:val="00934465"/>
    <w:rsid w:val="009A6C91"/>
    <w:rsid w:val="00A368BF"/>
    <w:rsid w:val="00A66815"/>
    <w:rsid w:val="00A82E49"/>
    <w:rsid w:val="00AA31CB"/>
    <w:rsid w:val="00AA5082"/>
    <w:rsid w:val="00AA6DA0"/>
    <w:rsid w:val="00AB668E"/>
    <w:rsid w:val="00B072CC"/>
    <w:rsid w:val="00B43167"/>
    <w:rsid w:val="00B70CAD"/>
    <w:rsid w:val="00B87295"/>
    <w:rsid w:val="00C865DC"/>
    <w:rsid w:val="00CA414E"/>
    <w:rsid w:val="00CA6109"/>
    <w:rsid w:val="00D11BBA"/>
    <w:rsid w:val="00D4521A"/>
    <w:rsid w:val="00DA0D90"/>
    <w:rsid w:val="00DA79A8"/>
    <w:rsid w:val="00DD47C7"/>
    <w:rsid w:val="00E444A7"/>
    <w:rsid w:val="00EA15DE"/>
    <w:rsid w:val="00EA4DFE"/>
    <w:rsid w:val="00EE2219"/>
    <w:rsid w:val="00EE2480"/>
    <w:rsid w:val="00F13055"/>
    <w:rsid w:val="00F23535"/>
    <w:rsid w:val="00F317FF"/>
    <w:rsid w:val="00F53791"/>
    <w:rsid w:val="00F73A30"/>
    <w:rsid w:val="00FA59C3"/>
    <w:rsid w:val="00FA7BB9"/>
    <w:rsid w:val="00FB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C24E7-BAC1-4331-AB15-1875B29D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532689"/>
  </w:style>
  <w:style w:type="character" w:styleId="Hyperlink">
    <w:name w:val="Hyperlink"/>
    <w:basedOn w:val="Fontepargpadro"/>
    <w:uiPriority w:val="99"/>
    <w:unhideWhenUsed/>
    <w:rsid w:val="00650F3E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APl17</b:Tag>
    <b:SourceType>InternetSite</b:SourceType>
    <b:Guid>{351D4AE1-800A-4753-B85C-07C7B1F04B50}</b:Guid>
    <b:Title>A Placa Intel Galileo | Internet das Coisas</b:Title>
    <b:Year>2017</b:Year>
    <b:InternetSiteTitle>Intel Software</b:InternetSiteTitle>
    <b:Month>Junho</b:Month>
    <b:Day>28</b:Day>
    <b:URL>https://software.intel.com/pt-br/iot/hardware/galileo</b:URL>
    <b:RefOrder>1</b:RefOrder>
  </b:Source>
  <b:Source>
    <b:Tag>Ard17</b:Tag>
    <b:SourceType>InternetSite</b:SourceType>
    <b:Guid>{BE00875C-F369-48A3-8CDD-E1880CFFF197}</b:Guid>
    <b:InternetSiteTitle>Arduino</b:InternetSiteTitle>
    <b:Year>2017</b:Year>
    <b:Month>Junho</b:Month>
    <b:Day>28</b:Day>
    <b:URL>https://www.arduino.cc/</b:URL>
    <b:RefOrder>2</b:RefOrder>
  </b:Source>
  <b:Source>
    <b:Tag>Spe17</b:Tag>
    <b:SourceType>InternetSite</b:SourceType>
    <b:Guid>{C70C7C3F-40A2-4ECC-AA7F-C2EB5C28FF6B}</b:Guid>
    <b:Title>SpeechRecognition 3.7.1</b:Title>
    <b:InternetSiteTitle>Python Package Index</b:InternetSiteTitle>
    <b:Year>2017</b:Year>
    <b:Month>Junho</b:Month>
    <b:Day>28</b:Day>
    <b:URL>https://pypi.python.org/pypi/SpeechRecognition/</b:URL>
    <b:RefOrder>3</b:RefOrder>
  </b:Source>
  <b:Source>
    <b:Tag>Spe171</b:Tag>
    <b:SourceType>InternetSite</b:SourceType>
    <b:Guid>{D0100BF0-C766-438B-B976-6757FB1BEB04}</b:Guid>
    <b:Title>Speech API - Reconhecimento de Fala</b:Title>
    <b:InternetSiteTitle>Google Cloud Platform</b:InternetSiteTitle>
    <b:Year>2017</b:Year>
    <b:Month>Junho</b:Month>
    <b:Day>28</b:Day>
    <b:URL>https://cloud.google.com/speech/</b:URL>
    <b:RefOrder>4</b:RefOrder>
  </b:Source>
</b:Sourc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3399E-18F3-4749-AE58-75CD95FB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1325</TotalTime>
  <Pages>15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andersonbottegas@hotmail.com</dc:creator>
  <cp:keywords/>
  <cp:lastModifiedBy>JFPS</cp:lastModifiedBy>
  <cp:revision>33</cp:revision>
  <dcterms:created xsi:type="dcterms:W3CDTF">2017-05-15T12:55:00Z</dcterms:created>
  <dcterms:modified xsi:type="dcterms:W3CDTF">2017-07-27T15:22:00Z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